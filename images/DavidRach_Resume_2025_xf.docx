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DF59" w14:textId="36BAF755" w:rsidR="005151CB" w:rsidRPr="005151CB" w:rsidRDefault="00502CD3" w:rsidP="00773F9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Research </w:t>
      </w:r>
      <w:r w:rsidR="0011319E">
        <w:rPr>
          <w:rFonts w:ascii="Times New Roman" w:hAnsi="Times New Roman" w:cs="Times New Roman"/>
          <w:sz w:val="20"/>
          <w:szCs w:val="20"/>
        </w:rPr>
        <w:t>s</w:t>
      </w:r>
      <w:r>
        <w:rPr>
          <w:rFonts w:ascii="Times New Roman" w:hAnsi="Times New Roman" w:cs="Times New Roman"/>
          <w:sz w:val="20"/>
          <w:szCs w:val="20"/>
        </w:rPr>
        <w:t xml:space="preserve">cientist, </w:t>
      </w:r>
      <w:r w:rsidR="0011319E">
        <w:rPr>
          <w:rFonts w:ascii="Times New Roman" w:hAnsi="Times New Roman" w:cs="Times New Roman"/>
          <w:sz w:val="20"/>
          <w:szCs w:val="20"/>
        </w:rPr>
        <w:t>c</w:t>
      </w:r>
      <w:r>
        <w:rPr>
          <w:rFonts w:ascii="Times New Roman" w:hAnsi="Times New Roman" w:cs="Times New Roman"/>
          <w:sz w:val="20"/>
          <w:szCs w:val="20"/>
        </w:rPr>
        <w:t xml:space="preserve">omputational </w:t>
      </w:r>
      <w:r w:rsidR="0011319E">
        <w:rPr>
          <w:rFonts w:ascii="Times New Roman" w:hAnsi="Times New Roman" w:cs="Times New Roman"/>
          <w:sz w:val="20"/>
          <w:szCs w:val="20"/>
        </w:rPr>
        <w:t>b</w:t>
      </w:r>
      <w:r>
        <w:rPr>
          <w:rFonts w:ascii="Times New Roman" w:hAnsi="Times New Roman" w:cs="Times New Roman"/>
          <w:sz w:val="20"/>
          <w:szCs w:val="20"/>
        </w:rPr>
        <w:t xml:space="preserve">iologist and </w:t>
      </w:r>
      <w:r w:rsidR="0011319E">
        <w:rPr>
          <w:rFonts w:ascii="Times New Roman" w:hAnsi="Times New Roman" w:cs="Times New Roman"/>
          <w:sz w:val="20"/>
          <w:szCs w:val="20"/>
        </w:rPr>
        <w:t>c</w:t>
      </w:r>
      <w:r w:rsidR="00C2456A">
        <w:rPr>
          <w:rFonts w:ascii="Times New Roman" w:hAnsi="Times New Roman" w:cs="Times New Roman"/>
          <w:sz w:val="20"/>
          <w:szCs w:val="20"/>
        </w:rPr>
        <w:t xml:space="preserve">ytometry </w:t>
      </w:r>
      <w:r w:rsidR="0011319E">
        <w:rPr>
          <w:rFonts w:ascii="Times New Roman" w:hAnsi="Times New Roman" w:cs="Times New Roman"/>
          <w:sz w:val="20"/>
          <w:szCs w:val="20"/>
        </w:rPr>
        <w:t>e</w:t>
      </w:r>
      <w:r w:rsidR="00C2456A">
        <w:rPr>
          <w:rFonts w:ascii="Times New Roman" w:hAnsi="Times New Roman" w:cs="Times New Roman"/>
          <w:sz w:val="20"/>
          <w:szCs w:val="20"/>
        </w:rPr>
        <w:t xml:space="preserve">nthusiast. </w:t>
      </w:r>
      <w:r w:rsidR="00ED2BCC">
        <w:rPr>
          <w:rFonts w:ascii="Times New Roman" w:hAnsi="Times New Roman" w:cs="Times New Roman"/>
          <w:sz w:val="20"/>
          <w:szCs w:val="20"/>
        </w:rPr>
        <w:t xml:space="preserve">I have extensive experience with </w:t>
      </w:r>
      <w:r w:rsidR="00F77461">
        <w:rPr>
          <w:rFonts w:ascii="Times New Roman" w:hAnsi="Times New Roman" w:cs="Times New Roman"/>
          <w:sz w:val="20"/>
          <w:szCs w:val="20"/>
        </w:rPr>
        <w:t>spectral and conventional flow cytometry (</w:t>
      </w:r>
      <w:r w:rsidR="007F6FB6">
        <w:rPr>
          <w:rFonts w:ascii="Times New Roman" w:hAnsi="Times New Roman" w:cs="Times New Roman"/>
          <w:sz w:val="20"/>
          <w:szCs w:val="20"/>
        </w:rPr>
        <w:t>both</w:t>
      </w:r>
      <w:r w:rsidR="00F77461">
        <w:rPr>
          <w:rFonts w:ascii="Times New Roman" w:hAnsi="Times New Roman" w:cs="Times New Roman"/>
          <w:sz w:val="20"/>
          <w:szCs w:val="20"/>
        </w:rPr>
        <w:t xml:space="preserve"> analyzers and sorters)</w:t>
      </w:r>
      <w:r w:rsidR="00ED2BCC">
        <w:rPr>
          <w:rFonts w:ascii="Times New Roman" w:hAnsi="Times New Roman" w:cs="Times New Roman"/>
          <w:sz w:val="20"/>
          <w:szCs w:val="20"/>
        </w:rPr>
        <w:t xml:space="preserve">, from high-parameter panel design through unsupervised data analysis. Passionate about training others to </w:t>
      </w:r>
      <w:r w:rsidR="0011319E">
        <w:rPr>
          <w:rFonts w:ascii="Times New Roman" w:hAnsi="Times New Roman" w:cs="Times New Roman"/>
          <w:sz w:val="20"/>
          <w:szCs w:val="20"/>
        </w:rPr>
        <w:t xml:space="preserve">further </w:t>
      </w:r>
      <w:r w:rsidR="00ED2BCC">
        <w:rPr>
          <w:rFonts w:ascii="Times New Roman" w:hAnsi="Times New Roman" w:cs="Times New Roman"/>
          <w:sz w:val="20"/>
          <w:szCs w:val="20"/>
        </w:rPr>
        <w:t xml:space="preserve">best practices. I am the author and maintainer of 3 </w:t>
      </w:r>
      <w:r w:rsidR="00586D1E">
        <w:rPr>
          <w:rFonts w:ascii="Times New Roman" w:hAnsi="Times New Roman" w:cs="Times New Roman"/>
          <w:sz w:val="20"/>
          <w:szCs w:val="20"/>
        </w:rPr>
        <w:t xml:space="preserve">cytometry-focused </w:t>
      </w:r>
      <w:r w:rsidR="00ED2BCC">
        <w:rPr>
          <w:rFonts w:ascii="Times New Roman" w:hAnsi="Times New Roman" w:cs="Times New Roman"/>
          <w:sz w:val="20"/>
          <w:szCs w:val="20"/>
        </w:rPr>
        <w:t xml:space="preserve">R packages, </w:t>
      </w:r>
      <w:r w:rsidR="00586D1E">
        <w:rPr>
          <w:rFonts w:ascii="Times New Roman" w:hAnsi="Times New Roman" w:cs="Times New Roman"/>
          <w:sz w:val="20"/>
          <w:szCs w:val="20"/>
        </w:rPr>
        <w:t>that enable more</w:t>
      </w:r>
      <w:r w:rsidR="00ED2BCC">
        <w:rPr>
          <w:rFonts w:ascii="Times New Roman" w:hAnsi="Times New Roman" w:cs="Times New Roman"/>
          <w:sz w:val="20"/>
          <w:szCs w:val="20"/>
        </w:rPr>
        <w:t xml:space="preserve"> reproducible analys</w:t>
      </w:r>
      <w:r w:rsidR="00940170">
        <w:rPr>
          <w:rFonts w:ascii="Times New Roman" w:hAnsi="Times New Roman" w:cs="Times New Roman"/>
          <w:sz w:val="20"/>
          <w:szCs w:val="20"/>
        </w:rPr>
        <w:t>e</w:t>
      </w:r>
      <w:r w:rsidR="00ED2BCC">
        <w:rPr>
          <w:rFonts w:ascii="Times New Roman" w:hAnsi="Times New Roman" w:cs="Times New Roman"/>
          <w:sz w:val="20"/>
          <w:szCs w:val="20"/>
        </w:rPr>
        <w:t xml:space="preserve">s and expand our </w:t>
      </w:r>
      <w:r w:rsidR="00586D1E">
        <w:rPr>
          <w:rFonts w:ascii="Times New Roman" w:hAnsi="Times New Roman" w:cs="Times New Roman"/>
          <w:sz w:val="20"/>
          <w:szCs w:val="20"/>
        </w:rPr>
        <w:t xml:space="preserve">fundamental </w:t>
      </w:r>
      <w:r w:rsidR="00ED2BCC">
        <w:rPr>
          <w:rFonts w:ascii="Times New Roman" w:hAnsi="Times New Roman" w:cs="Times New Roman"/>
          <w:sz w:val="20"/>
          <w:szCs w:val="20"/>
        </w:rPr>
        <w:t>understanding</w:t>
      </w:r>
      <w:r w:rsidR="00586D1E">
        <w:rPr>
          <w:rFonts w:ascii="Times New Roman" w:hAnsi="Times New Roman" w:cs="Times New Roman"/>
          <w:sz w:val="20"/>
          <w:szCs w:val="20"/>
        </w:rPr>
        <w:t xml:space="preserve"> of human immunology. </w:t>
      </w:r>
    </w:p>
    <w:p w14:paraId="7709E6E6" w14:textId="6CC55042" w:rsidR="009612D8" w:rsidRDefault="00A220C8" w:rsidP="009612D8">
      <w:pPr>
        <w:spacing w:line="240" w:lineRule="auto"/>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001BCF9F" wp14:editId="24E54250">
                <wp:simplePos x="0" y="0"/>
                <wp:positionH relativeFrom="column">
                  <wp:posOffset>-76200</wp:posOffset>
                </wp:positionH>
                <wp:positionV relativeFrom="paragraph">
                  <wp:posOffset>158750</wp:posOffset>
                </wp:positionV>
                <wp:extent cx="6972300" cy="0"/>
                <wp:effectExtent l="0" t="0" r="0" b="0"/>
                <wp:wrapNone/>
                <wp:docPr id="2137971309"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27D036"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2.5pt" to="54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" strokecolor="black [3200]" strokeweight="1pt">
                <v:stroke joinstyle="miter"/>
              </v:line>
            </w:pict>
          </mc:Fallback>
        </mc:AlternateContent>
      </w:r>
      <w:r w:rsidR="009612D8" w:rsidRPr="009612D8">
        <w:rPr>
          <w:rFonts w:ascii="Times New Roman" w:hAnsi="Times New Roman" w:cs="Times New Roman"/>
          <w:b/>
          <w:bCs/>
          <w:sz w:val="20"/>
          <w:szCs w:val="20"/>
        </w:rPr>
        <w:t>Education</w:t>
      </w:r>
      <w:r w:rsidR="009612D8">
        <w:rPr>
          <w:rFonts w:ascii="Times New Roman" w:hAnsi="Times New Roman" w:cs="Times New Roman"/>
          <w:b/>
          <w:bCs/>
          <w:sz w:val="20"/>
          <w:szCs w:val="20"/>
        </w:rPr>
        <w:t xml:space="preserve">: </w:t>
      </w:r>
    </w:p>
    <w:p w14:paraId="739913BF" w14:textId="094A1450" w:rsidR="009612D8" w:rsidRDefault="00A220C8" w:rsidP="00A220C8">
      <w:pPr>
        <w:spacing w:after="0" w:line="240" w:lineRule="auto"/>
        <w:rPr>
          <w:rFonts w:ascii="Times New Roman" w:hAnsi="Times New Roman" w:cs="Times New Roman"/>
          <w:sz w:val="20"/>
          <w:szCs w:val="20"/>
        </w:rPr>
      </w:pPr>
      <w:r w:rsidRPr="00A220C8">
        <w:rPr>
          <w:rFonts w:ascii="Times New Roman" w:hAnsi="Times New Roman" w:cs="Times New Roman"/>
          <w:b/>
          <w:bCs/>
          <w:sz w:val="20"/>
          <w:szCs w:val="20"/>
        </w:rPr>
        <w:t>University of Maryland, Baltimore</w:t>
      </w:r>
      <w:r w:rsidRPr="00A220C8">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Baltimore, MD</w:t>
      </w:r>
    </w:p>
    <w:p w14:paraId="110CF9DF" w14:textId="165FE4A3" w:rsidR="00A220C8" w:rsidRDefault="00A220C8" w:rsidP="00A220C8">
      <w:pPr>
        <w:spacing w:after="0" w:line="240" w:lineRule="auto"/>
        <w:rPr>
          <w:rFonts w:ascii="Times New Roman" w:hAnsi="Times New Roman" w:cs="Times New Roman"/>
          <w:sz w:val="20"/>
          <w:szCs w:val="20"/>
        </w:rPr>
      </w:pPr>
      <w:r w:rsidRPr="00A220C8">
        <w:rPr>
          <w:rFonts w:ascii="Times New Roman" w:hAnsi="Times New Roman" w:cs="Times New Roman"/>
          <w:i/>
          <w:iCs/>
          <w:sz w:val="20"/>
          <w:szCs w:val="20"/>
        </w:rPr>
        <w:t>Ph.D.</w:t>
      </w:r>
      <w:r>
        <w:rPr>
          <w:rFonts w:ascii="Times New Roman" w:hAnsi="Times New Roman" w:cs="Times New Roman"/>
          <w:sz w:val="20"/>
          <w:szCs w:val="20"/>
        </w:rPr>
        <w:t xml:space="preserve">, </w:t>
      </w:r>
      <w:r w:rsidRPr="00D31038">
        <w:rPr>
          <w:rFonts w:ascii="Times New Roman" w:hAnsi="Times New Roman" w:cs="Times New Roman"/>
          <w:sz w:val="20"/>
          <w:szCs w:val="20"/>
        </w:rPr>
        <w:t>Molecular Microbiology and Immunology</w:t>
      </w:r>
      <w:r w:rsidRPr="00D3103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August 2018 – August 2025 (expected)</w:t>
      </w:r>
    </w:p>
    <w:p w14:paraId="40B1D49D" w14:textId="77777777" w:rsidR="00A220C8" w:rsidRPr="00A220C8" w:rsidRDefault="00A220C8" w:rsidP="00A220C8">
      <w:pPr>
        <w:spacing w:after="0" w:line="240" w:lineRule="auto"/>
        <w:rPr>
          <w:rFonts w:ascii="Times New Roman" w:hAnsi="Times New Roman" w:cs="Times New Roman"/>
          <w:sz w:val="20"/>
          <w:szCs w:val="20"/>
        </w:rPr>
      </w:pPr>
    </w:p>
    <w:p w14:paraId="58456F52" w14:textId="4E1B9635" w:rsidR="00A220C8" w:rsidRDefault="00A220C8" w:rsidP="00A220C8">
      <w:pPr>
        <w:spacing w:after="0" w:line="240" w:lineRule="auto"/>
        <w:rPr>
          <w:rFonts w:ascii="Times New Roman" w:hAnsi="Times New Roman" w:cs="Times New Roman"/>
          <w:sz w:val="20"/>
          <w:szCs w:val="20"/>
        </w:rPr>
      </w:pPr>
      <w:r w:rsidRPr="00A220C8">
        <w:rPr>
          <w:rFonts w:ascii="Times New Roman" w:hAnsi="Times New Roman" w:cs="Times New Roman"/>
          <w:b/>
          <w:bCs/>
          <w:sz w:val="20"/>
          <w:szCs w:val="20"/>
        </w:rPr>
        <w:t>University of Wyoming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Laramie, WY</w:t>
      </w:r>
    </w:p>
    <w:p w14:paraId="7CEBC223" w14:textId="19AF5B8C" w:rsidR="00A220C8" w:rsidRDefault="00A220C8" w:rsidP="00A220C8">
      <w:pPr>
        <w:spacing w:after="0" w:line="240" w:lineRule="auto"/>
        <w:rPr>
          <w:rFonts w:ascii="Times New Roman" w:hAnsi="Times New Roman" w:cs="Times New Roman"/>
          <w:sz w:val="20"/>
          <w:szCs w:val="20"/>
        </w:rPr>
      </w:pPr>
      <w:r w:rsidRPr="00D31038">
        <w:rPr>
          <w:rFonts w:ascii="Times New Roman" w:hAnsi="Times New Roman" w:cs="Times New Roman"/>
          <w:i/>
          <w:iCs/>
          <w:sz w:val="20"/>
          <w:szCs w:val="20"/>
        </w:rPr>
        <w:t>B.S.</w:t>
      </w:r>
      <w:r>
        <w:rPr>
          <w:rFonts w:ascii="Times New Roman" w:hAnsi="Times New Roman" w:cs="Times New Roman"/>
          <w:sz w:val="20"/>
          <w:szCs w:val="20"/>
        </w:rPr>
        <w:t>, Molecular Biology and Microbiology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t xml:space="preserve">  August 2014 – May 2016</w:t>
      </w:r>
    </w:p>
    <w:p w14:paraId="3F14F838" w14:textId="30B4DC7D" w:rsidR="00A220C8" w:rsidRDefault="00A220C8" w:rsidP="00A220C8">
      <w:pPr>
        <w:spacing w:after="0" w:line="240" w:lineRule="auto"/>
        <w:rPr>
          <w:rFonts w:ascii="Times New Roman" w:hAnsi="Times New Roman" w:cs="Times New Roman"/>
          <w:sz w:val="20"/>
          <w:szCs w:val="20"/>
        </w:rPr>
      </w:pPr>
    </w:p>
    <w:p w14:paraId="2400ADDF" w14:textId="37E38B52" w:rsidR="00A220C8" w:rsidRDefault="00A220C8" w:rsidP="00A220C8">
      <w:pPr>
        <w:spacing w:after="0" w:line="240" w:lineRule="auto"/>
        <w:rPr>
          <w:rFonts w:ascii="Times New Roman" w:hAnsi="Times New Roman" w:cs="Times New Roman"/>
          <w:sz w:val="20"/>
          <w:szCs w:val="20"/>
        </w:rPr>
      </w:pPr>
      <w:r w:rsidRPr="00A220C8">
        <w:rPr>
          <w:rFonts w:ascii="Times New Roman" w:hAnsi="Times New Roman" w:cs="Times New Roman"/>
          <w:b/>
          <w:bCs/>
          <w:sz w:val="20"/>
          <w:szCs w:val="20"/>
        </w:rPr>
        <w:t>Northwest College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Powell, WY</w:t>
      </w:r>
    </w:p>
    <w:p w14:paraId="268F9300" w14:textId="3989E27B" w:rsidR="00A220C8" w:rsidRDefault="00A220C8" w:rsidP="00A220C8">
      <w:pPr>
        <w:spacing w:after="0" w:line="240" w:lineRule="auto"/>
        <w:rPr>
          <w:rFonts w:ascii="Times New Roman" w:hAnsi="Times New Roman" w:cs="Times New Roman"/>
          <w:sz w:val="20"/>
          <w:szCs w:val="20"/>
        </w:rPr>
      </w:pPr>
      <w:r w:rsidRPr="00D31038">
        <w:rPr>
          <w:rFonts w:ascii="Times New Roman" w:hAnsi="Times New Roman" w:cs="Times New Roman"/>
          <w:i/>
          <w:iCs/>
          <w:sz w:val="20"/>
          <w:szCs w:val="20"/>
        </w:rPr>
        <w:t>A.S.</w:t>
      </w:r>
      <w:r w:rsidR="00D31038">
        <w:rPr>
          <w:rFonts w:ascii="Times New Roman" w:hAnsi="Times New Roman" w:cs="Times New Roman"/>
          <w:i/>
          <w:iCs/>
          <w:sz w:val="20"/>
          <w:szCs w:val="20"/>
        </w:rPr>
        <w:t>,</w:t>
      </w:r>
      <w:r>
        <w:rPr>
          <w:rFonts w:ascii="Times New Roman" w:hAnsi="Times New Roman" w:cs="Times New Roman"/>
          <w:sz w:val="20"/>
          <w:szCs w:val="20"/>
        </w:rPr>
        <w:t xml:space="preserve"> Natural Resources Biology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August 2011 – May 2013</w:t>
      </w:r>
    </w:p>
    <w:p w14:paraId="722A65AB" w14:textId="3ADD3F3F" w:rsidR="001F4D92" w:rsidRDefault="001F4D92" w:rsidP="00A220C8">
      <w:pPr>
        <w:spacing w:after="0" w:line="240" w:lineRule="auto"/>
        <w:rPr>
          <w:rFonts w:ascii="Times New Roman" w:hAnsi="Times New Roman" w:cs="Times New Roman"/>
          <w:sz w:val="20"/>
          <w:szCs w:val="20"/>
        </w:rPr>
      </w:pPr>
    </w:p>
    <w:commentRangeStart w:id="0"/>
    <w:p w14:paraId="0B7ECD72" w14:textId="79C25A21" w:rsidR="001F4D92" w:rsidRDefault="001F4D92" w:rsidP="00A220C8">
      <w:pPr>
        <w:spacing w:after="0" w:line="240" w:lineRule="auto"/>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61312" behindDoc="0" locked="0" layoutInCell="1" allowOverlap="1" wp14:anchorId="5EC2B741" wp14:editId="2C7B9D8F">
                <wp:simplePos x="0" y="0"/>
                <wp:positionH relativeFrom="margin">
                  <wp:posOffset>-107950</wp:posOffset>
                </wp:positionH>
                <wp:positionV relativeFrom="paragraph">
                  <wp:posOffset>152400</wp:posOffset>
                </wp:positionV>
                <wp:extent cx="6972300" cy="0"/>
                <wp:effectExtent l="0" t="0" r="0" b="0"/>
                <wp:wrapNone/>
                <wp:docPr id="1106658371"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0F4FE3" id="Straight Connector 1"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8.5pt,12pt" to="54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" strokecolor="black [3200]" strokeweight="1pt">
                <v:stroke joinstyle="miter"/>
                <w10:wrap anchorx="margin"/>
              </v:line>
            </w:pict>
          </mc:Fallback>
        </mc:AlternateContent>
      </w:r>
      <w:r w:rsidR="0011319E">
        <w:rPr>
          <w:rFonts w:ascii="Times New Roman" w:hAnsi="Times New Roman" w:cs="Times New Roman"/>
          <w:b/>
          <w:bCs/>
          <w:sz w:val="20"/>
          <w:szCs w:val="20"/>
        </w:rPr>
        <w:t>Research</w:t>
      </w:r>
      <w:r>
        <w:rPr>
          <w:rFonts w:ascii="Times New Roman" w:hAnsi="Times New Roman" w:cs="Times New Roman"/>
          <w:b/>
          <w:bCs/>
          <w:sz w:val="20"/>
          <w:szCs w:val="20"/>
        </w:rPr>
        <w:t xml:space="preserve"> Experience:</w:t>
      </w:r>
      <w:commentRangeEnd w:id="0"/>
      <w:r w:rsidR="00C1407A">
        <w:rPr>
          <w:rStyle w:val="CommentReference"/>
        </w:rPr>
        <w:commentReference w:id="0"/>
      </w:r>
    </w:p>
    <w:p w14:paraId="535C827B" w14:textId="77777777" w:rsidR="00D31038" w:rsidRPr="00D31038" w:rsidRDefault="00D31038" w:rsidP="00A220C8">
      <w:pPr>
        <w:spacing w:after="0" w:line="240" w:lineRule="auto"/>
        <w:rPr>
          <w:rFonts w:ascii="Times New Roman" w:hAnsi="Times New Roman" w:cs="Times New Roman"/>
          <w:b/>
          <w:bCs/>
          <w:sz w:val="20"/>
          <w:szCs w:val="20"/>
        </w:rPr>
      </w:pPr>
    </w:p>
    <w:p w14:paraId="55B161BE" w14:textId="55FF9CEA" w:rsidR="00586D1E" w:rsidRPr="00586D1E" w:rsidRDefault="00586D1E" w:rsidP="00A220C8">
      <w:pPr>
        <w:spacing w:after="0" w:line="240" w:lineRule="auto"/>
        <w:rPr>
          <w:rFonts w:ascii="Times New Roman" w:hAnsi="Times New Roman" w:cs="Times New Roman"/>
          <w:b/>
          <w:bCs/>
          <w:sz w:val="20"/>
          <w:szCs w:val="20"/>
        </w:rPr>
      </w:pPr>
      <w:r w:rsidRPr="00586D1E">
        <w:rPr>
          <w:rFonts w:ascii="Times New Roman" w:hAnsi="Times New Roman" w:cs="Times New Roman"/>
          <w:b/>
          <w:bCs/>
          <w:sz w:val="20"/>
          <w:szCs w:val="20"/>
        </w:rPr>
        <w:t>Molecular Microbiology and Immunology PhD Student</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Pr>
          <w:rFonts w:ascii="Times New Roman" w:hAnsi="Times New Roman" w:cs="Times New Roman"/>
          <w:sz w:val="20"/>
          <w:szCs w:val="20"/>
        </w:rPr>
        <w:t>Baltimore, MD</w:t>
      </w:r>
      <w:r>
        <w:rPr>
          <w:rFonts w:ascii="Times New Roman" w:hAnsi="Times New Roman" w:cs="Times New Roman"/>
          <w:b/>
          <w:bCs/>
          <w:sz w:val="20"/>
          <w:szCs w:val="20"/>
        </w:rPr>
        <w:tab/>
      </w:r>
    </w:p>
    <w:p w14:paraId="0D0043BA" w14:textId="7557DBFE" w:rsidR="00586D1E" w:rsidRDefault="00586D1E" w:rsidP="00A220C8">
      <w:pPr>
        <w:spacing w:after="0" w:line="240" w:lineRule="auto"/>
        <w:rPr>
          <w:rFonts w:ascii="Times New Roman" w:hAnsi="Times New Roman" w:cs="Times New Roman"/>
          <w:sz w:val="20"/>
          <w:szCs w:val="20"/>
        </w:rPr>
      </w:pPr>
      <w:r>
        <w:rPr>
          <w:rFonts w:ascii="Times New Roman" w:hAnsi="Times New Roman" w:cs="Times New Roman"/>
          <w:sz w:val="20"/>
          <w:szCs w:val="20"/>
        </w:rPr>
        <w:t>University of Maryland, Baltimore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August 2018 </w:t>
      </w:r>
      <w:r w:rsidR="0031505D">
        <w:rPr>
          <w:rFonts w:ascii="Times New Roman" w:hAnsi="Times New Roman" w:cs="Times New Roman"/>
          <w:sz w:val="20"/>
          <w:szCs w:val="20"/>
        </w:rPr>
        <w:t>-</w:t>
      </w:r>
      <w:r>
        <w:rPr>
          <w:rFonts w:ascii="Times New Roman" w:hAnsi="Times New Roman" w:cs="Times New Roman"/>
          <w:sz w:val="20"/>
          <w:szCs w:val="20"/>
        </w:rPr>
        <w:t xml:space="preserve"> Present</w:t>
      </w:r>
    </w:p>
    <w:p w14:paraId="6BF2AF0C" w14:textId="58323DFE" w:rsidR="009247E7" w:rsidRDefault="00586D1E" w:rsidP="00A220C8">
      <w:pPr>
        <w:spacing w:after="0" w:line="240" w:lineRule="auto"/>
        <w:rPr>
          <w:rFonts w:ascii="Times New Roman" w:hAnsi="Times New Roman" w:cs="Times New Roman"/>
          <w:sz w:val="20"/>
          <w:szCs w:val="20"/>
        </w:rPr>
      </w:pPr>
      <w:r>
        <w:rPr>
          <w:rFonts w:ascii="Times New Roman" w:hAnsi="Times New Roman" w:cs="Times New Roman"/>
          <w:sz w:val="20"/>
          <w:szCs w:val="20"/>
        </w:rPr>
        <w:t>Thesis title:</w:t>
      </w:r>
      <w:r w:rsidR="009247E7">
        <w:rPr>
          <w:rFonts w:ascii="Times New Roman" w:hAnsi="Times New Roman" w:cs="Times New Roman"/>
          <w:sz w:val="20"/>
          <w:szCs w:val="20"/>
        </w:rPr>
        <w:t xml:space="preserve"> Immune responses of HIV-exposed Uninfected (HEU) infants</w:t>
      </w:r>
    </w:p>
    <w:p w14:paraId="3682A425" w14:textId="7ADA54C9" w:rsidR="00B97975" w:rsidRDefault="009247E7" w:rsidP="00773F93">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Designed</w:t>
      </w:r>
      <w:r w:rsidR="00B97975">
        <w:rPr>
          <w:rFonts w:ascii="Times New Roman" w:hAnsi="Times New Roman" w:cs="Times New Roman"/>
          <w:sz w:val="20"/>
          <w:szCs w:val="20"/>
        </w:rPr>
        <w:t xml:space="preserve"> and validated</w:t>
      </w:r>
      <w:r>
        <w:rPr>
          <w:rFonts w:ascii="Times New Roman" w:hAnsi="Times New Roman" w:cs="Times New Roman"/>
          <w:sz w:val="20"/>
          <w:szCs w:val="20"/>
        </w:rPr>
        <w:t xml:space="preserve"> high-parameter spectral flow cytometry panels (29-34</w:t>
      </w:r>
      <w:r w:rsidR="00B97975">
        <w:rPr>
          <w:rFonts w:ascii="Times New Roman" w:hAnsi="Times New Roman" w:cs="Times New Roman"/>
          <w:sz w:val="20"/>
          <w:szCs w:val="20"/>
        </w:rPr>
        <w:t xml:space="preserve"> </w:t>
      </w:r>
      <w:r>
        <w:rPr>
          <w:rFonts w:ascii="Times New Roman" w:hAnsi="Times New Roman" w:cs="Times New Roman"/>
          <w:sz w:val="20"/>
          <w:szCs w:val="20"/>
        </w:rPr>
        <w:t>fluorophores</w:t>
      </w:r>
      <w:r w:rsidR="00B97975">
        <w:rPr>
          <w:rFonts w:ascii="Times New Roman" w:hAnsi="Times New Roman" w:cs="Times New Roman"/>
          <w:sz w:val="20"/>
          <w:szCs w:val="20"/>
        </w:rPr>
        <w:t>)</w:t>
      </w:r>
      <w:r>
        <w:rPr>
          <w:rFonts w:ascii="Times New Roman" w:hAnsi="Times New Roman" w:cs="Times New Roman"/>
          <w:sz w:val="20"/>
          <w:szCs w:val="20"/>
        </w:rPr>
        <w:t xml:space="preserve"> </w:t>
      </w:r>
      <w:r w:rsidR="00B97975">
        <w:rPr>
          <w:rFonts w:ascii="Times New Roman" w:hAnsi="Times New Roman" w:cs="Times New Roman"/>
          <w:sz w:val="20"/>
          <w:szCs w:val="20"/>
        </w:rPr>
        <w:t>characterizing cytokine responses of</w:t>
      </w:r>
      <w:r>
        <w:rPr>
          <w:rFonts w:ascii="Times New Roman" w:hAnsi="Times New Roman" w:cs="Times New Roman"/>
          <w:sz w:val="20"/>
          <w:szCs w:val="20"/>
        </w:rPr>
        <w:t xml:space="preserve"> </w:t>
      </w:r>
      <w:del w:id="1" w:author="Xiaoxuan Fan" w:date="2025-04-29T13:51:00Z" w16du:dateUtc="2025-04-29T17:51:00Z">
        <w:r w:rsidDel="00856B99">
          <w:rPr>
            <w:rFonts w:ascii="Times New Roman" w:hAnsi="Times New Roman" w:cs="Times New Roman"/>
            <w:sz w:val="20"/>
            <w:szCs w:val="20"/>
          </w:rPr>
          <w:delText xml:space="preserve"> </w:delText>
        </w:r>
      </w:del>
      <w:r>
        <w:rPr>
          <w:rFonts w:ascii="Times New Roman" w:hAnsi="Times New Roman" w:cs="Times New Roman"/>
          <w:sz w:val="20"/>
          <w:szCs w:val="20"/>
        </w:rPr>
        <w:t>Innate-like and Adaptive T cell</w:t>
      </w:r>
      <w:r w:rsidR="00B97975">
        <w:rPr>
          <w:rFonts w:ascii="Times New Roman" w:hAnsi="Times New Roman" w:cs="Times New Roman"/>
          <w:sz w:val="20"/>
          <w:szCs w:val="20"/>
        </w:rPr>
        <w:t>s from rare clinical specimens</w:t>
      </w:r>
      <w:r w:rsidR="00564FDE">
        <w:rPr>
          <w:rFonts w:ascii="Times New Roman" w:hAnsi="Times New Roman" w:cs="Times New Roman"/>
          <w:sz w:val="20"/>
          <w:szCs w:val="20"/>
        </w:rPr>
        <w:t xml:space="preserve"> on a 5-laser Cytek Aurora</w:t>
      </w:r>
      <w:r>
        <w:rPr>
          <w:rFonts w:ascii="Times New Roman" w:hAnsi="Times New Roman" w:cs="Times New Roman"/>
          <w:sz w:val="20"/>
          <w:szCs w:val="20"/>
        </w:rPr>
        <w:t>.</w:t>
      </w:r>
      <w:r w:rsidR="0070416B">
        <w:rPr>
          <w:rFonts w:ascii="Times New Roman" w:hAnsi="Times New Roman" w:cs="Times New Roman"/>
          <w:sz w:val="20"/>
          <w:szCs w:val="20"/>
        </w:rPr>
        <w:t xml:space="preserve"> </w:t>
      </w:r>
      <w:commentRangeStart w:id="2"/>
      <w:r w:rsidR="0070416B">
        <w:rPr>
          <w:rFonts w:ascii="Times New Roman" w:hAnsi="Times New Roman" w:cs="Times New Roman"/>
          <w:sz w:val="20"/>
          <w:szCs w:val="20"/>
        </w:rPr>
        <w:t>Carried out all experiments</w:t>
      </w:r>
      <w:r w:rsidR="00D31038">
        <w:rPr>
          <w:rFonts w:ascii="Times New Roman" w:hAnsi="Times New Roman" w:cs="Times New Roman"/>
          <w:sz w:val="20"/>
          <w:szCs w:val="20"/>
        </w:rPr>
        <w:t>, acquisition of samples, quality control and unmixing.</w:t>
      </w:r>
      <w:r w:rsidR="0070416B">
        <w:rPr>
          <w:rFonts w:ascii="Times New Roman" w:hAnsi="Times New Roman" w:cs="Times New Roman"/>
          <w:sz w:val="20"/>
          <w:szCs w:val="20"/>
        </w:rPr>
        <w:t xml:space="preserve"> </w:t>
      </w:r>
      <w:commentRangeEnd w:id="2"/>
      <w:r w:rsidR="0047374C">
        <w:rPr>
          <w:rStyle w:val="CommentReference"/>
        </w:rPr>
        <w:commentReference w:id="2"/>
      </w:r>
    </w:p>
    <w:p w14:paraId="37177A05" w14:textId="677F5D55" w:rsidR="00586D1E" w:rsidRDefault="009247E7" w:rsidP="00773F93">
      <w:pPr>
        <w:pStyle w:val="ListParagraph"/>
        <w:numPr>
          <w:ilvl w:val="0"/>
          <w:numId w:val="8"/>
        </w:numPr>
        <w:spacing w:after="0" w:line="240" w:lineRule="auto"/>
        <w:jc w:val="both"/>
        <w:rPr>
          <w:rFonts w:ascii="Times New Roman" w:hAnsi="Times New Roman" w:cs="Times New Roman"/>
          <w:sz w:val="20"/>
          <w:szCs w:val="20"/>
        </w:rPr>
      </w:pPr>
      <w:r w:rsidRPr="00B97975">
        <w:rPr>
          <w:rFonts w:ascii="Times New Roman" w:hAnsi="Times New Roman" w:cs="Times New Roman"/>
          <w:sz w:val="20"/>
          <w:szCs w:val="20"/>
        </w:rPr>
        <w:t>Created and implemented supervised and unsupervised analytical pipelines in R</w:t>
      </w:r>
      <w:r w:rsidR="00B97975" w:rsidRPr="00B97975">
        <w:rPr>
          <w:rFonts w:ascii="Times New Roman" w:hAnsi="Times New Roman" w:cs="Times New Roman"/>
          <w:sz w:val="20"/>
          <w:szCs w:val="20"/>
        </w:rPr>
        <w:t>,</w:t>
      </w:r>
      <w:r w:rsidRPr="00B97975">
        <w:rPr>
          <w:rFonts w:ascii="Times New Roman" w:hAnsi="Times New Roman" w:cs="Times New Roman"/>
          <w:sz w:val="20"/>
          <w:szCs w:val="20"/>
        </w:rPr>
        <w:t xml:space="preserve"> </w:t>
      </w:r>
      <w:r w:rsidR="00B97975">
        <w:rPr>
          <w:rFonts w:ascii="Times New Roman" w:hAnsi="Times New Roman" w:cs="Times New Roman"/>
          <w:sz w:val="20"/>
          <w:szCs w:val="20"/>
        </w:rPr>
        <w:t>facilitating troubleshooting of unmixing errors, e</w:t>
      </w:r>
      <w:r w:rsidRPr="00B97975">
        <w:rPr>
          <w:rFonts w:ascii="Times New Roman" w:hAnsi="Times New Roman" w:cs="Times New Roman"/>
          <w:sz w:val="20"/>
          <w:szCs w:val="20"/>
        </w:rPr>
        <w:t>nabling</w:t>
      </w:r>
      <w:r w:rsidR="00B97975">
        <w:rPr>
          <w:rFonts w:ascii="Times New Roman" w:hAnsi="Times New Roman" w:cs="Times New Roman"/>
          <w:sz w:val="20"/>
          <w:szCs w:val="20"/>
        </w:rPr>
        <w:t xml:space="preserve"> more</w:t>
      </w:r>
      <w:r w:rsidRPr="00B97975">
        <w:rPr>
          <w:rFonts w:ascii="Times New Roman" w:hAnsi="Times New Roman" w:cs="Times New Roman"/>
          <w:sz w:val="20"/>
          <w:szCs w:val="20"/>
        </w:rPr>
        <w:t xml:space="preserve"> thorough and reproducible analysis</w:t>
      </w:r>
      <w:r w:rsidR="00564FDE">
        <w:rPr>
          <w:rFonts w:ascii="Times New Roman" w:hAnsi="Times New Roman" w:cs="Times New Roman"/>
          <w:sz w:val="20"/>
          <w:szCs w:val="20"/>
        </w:rPr>
        <w:t xml:space="preserve">, revealing </w:t>
      </w:r>
      <w:r w:rsidR="00B97975">
        <w:rPr>
          <w:rFonts w:ascii="Times New Roman" w:hAnsi="Times New Roman" w:cs="Times New Roman"/>
          <w:sz w:val="20"/>
          <w:szCs w:val="20"/>
        </w:rPr>
        <w:t xml:space="preserve">hidden functional heterogeneity in the </w:t>
      </w:r>
      <w:r w:rsidR="00564FDE">
        <w:rPr>
          <w:rFonts w:ascii="Times New Roman" w:hAnsi="Times New Roman" w:cs="Times New Roman"/>
          <w:sz w:val="20"/>
          <w:szCs w:val="20"/>
        </w:rPr>
        <w:t xml:space="preserve">acquired </w:t>
      </w:r>
      <w:r w:rsidR="00B97975">
        <w:rPr>
          <w:rFonts w:ascii="Times New Roman" w:hAnsi="Times New Roman" w:cs="Times New Roman"/>
          <w:sz w:val="20"/>
          <w:szCs w:val="20"/>
        </w:rPr>
        <w:t>dataset</w:t>
      </w:r>
      <w:r w:rsidR="00564FDE">
        <w:rPr>
          <w:rFonts w:ascii="Times New Roman" w:hAnsi="Times New Roman" w:cs="Times New Roman"/>
          <w:sz w:val="20"/>
          <w:szCs w:val="20"/>
        </w:rPr>
        <w:t>s</w:t>
      </w:r>
      <w:r w:rsidR="00B97975">
        <w:rPr>
          <w:rFonts w:ascii="Times New Roman" w:hAnsi="Times New Roman" w:cs="Times New Roman"/>
          <w:sz w:val="20"/>
          <w:szCs w:val="20"/>
        </w:rPr>
        <w:t xml:space="preserve">. </w:t>
      </w:r>
    </w:p>
    <w:p w14:paraId="788307D6" w14:textId="5CC17BEC" w:rsidR="00B97975" w:rsidRDefault="00B97975" w:rsidP="00773F93">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Trained</w:t>
      </w:r>
      <w:r w:rsidR="00564FDE">
        <w:rPr>
          <w:rFonts w:ascii="Times New Roman" w:hAnsi="Times New Roman" w:cs="Times New Roman"/>
          <w:sz w:val="20"/>
          <w:szCs w:val="20"/>
        </w:rPr>
        <w:t xml:space="preserve"> 12 lab members (from undergraduates to assistant professors) to carry out their own spectral cytometry experiments.</w:t>
      </w:r>
    </w:p>
    <w:p w14:paraId="1AEEDA18" w14:textId="77777777" w:rsidR="0011319E" w:rsidRDefault="0011319E" w:rsidP="0011319E">
      <w:pPr>
        <w:spacing w:after="0" w:line="240" w:lineRule="auto"/>
        <w:jc w:val="both"/>
        <w:rPr>
          <w:rFonts w:ascii="Times New Roman" w:hAnsi="Times New Roman" w:cs="Times New Roman"/>
          <w:sz w:val="20"/>
          <w:szCs w:val="20"/>
        </w:rPr>
      </w:pPr>
    </w:p>
    <w:p w14:paraId="6A6EB28B" w14:textId="0A3A15AA" w:rsidR="0011319E" w:rsidRDefault="0011319E" w:rsidP="0011319E">
      <w:pPr>
        <w:spacing w:after="0"/>
        <w:rPr>
          <w:rFonts w:ascii="Times New Roman" w:hAnsi="Times New Roman" w:cs="Times New Roman"/>
          <w:b/>
          <w:bCs/>
          <w:sz w:val="20"/>
          <w:szCs w:val="20"/>
        </w:rPr>
      </w:pPr>
      <w:r>
        <w:rPr>
          <w:rFonts w:ascii="Times New Roman" w:hAnsi="Times New Roman" w:cs="Times New Roman"/>
          <w:b/>
          <w:bCs/>
          <w:sz w:val="20"/>
          <w:szCs w:val="20"/>
        </w:rPr>
        <w:t>UMGCC Flow Core Shared Service</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sidRPr="00621CB0">
        <w:rPr>
          <w:rFonts w:ascii="Times New Roman" w:hAnsi="Times New Roman" w:cs="Times New Roman"/>
          <w:sz w:val="20"/>
          <w:szCs w:val="20"/>
        </w:rPr>
        <w:t xml:space="preserve">Baltimore, MD </w:t>
      </w:r>
      <w:r>
        <w:rPr>
          <w:rFonts w:ascii="Times New Roman" w:hAnsi="Times New Roman" w:cs="Times New Roman"/>
          <w:sz w:val="20"/>
          <w:szCs w:val="20"/>
        </w:rPr>
        <w:t>University of Maryland Greenebaum Comprehensive Cancer Center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April 2024 - Present</w:t>
      </w:r>
    </w:p>
    <w:p w14:paraId="33C477BB" w14:textId="1AD62863" w:rsidR="0011319E" w:rsidRPr="00564FDE" w:rsidRDefault="0011319E" w:rsidP="0011319E">
      <w:pPr>
        <w:pStyle w:val="ListParagraph"/>
        <w:numPr>
          <w:ilvl w:val="0"/>
          <w:numId w:val="4"/>
        </w:numPr>
        <w:spacing w:after="0"/>
        <w:jc w:val="both"/>
        <w:rPr>
          <w:rFonts w:ascii="Times New Roman" w:hAnsi="Times New Roman" w:cs="Times New Roman"/>
          <w:b/>
          <w:bCs/>
          <w:sz w:val="20"/>
          <w:szCs w:val="20"/>
        </w:rPr>
      </w:pPr>
      <w:r>
        <w:rPr>
          <w:rFonts w:ascii="Times New Roman" w:hAnsi="Times New Roman" w:cs="Times New Roman"/>
          <w:sz w:val="20"/>
          <w:szCs w:val="20"/>
        </w:rPr>
        <w:t xml:space="preserve">Proposed, organized and co-led the yearly Baltimore Introductory Spectral Cytometry Course (BISCC), an intense 5-day workshop </w:t>
      </w:r>
      <w:del w:id="3" w:author="Xiaoxuan Fan" w:date="2025-04-29T13:52:00Z" w16du:dateUtc="2025-04-29T17:52:00Z">
        <w:r w:rsidDel="00856B99">
          <w:rPr>
            <w:rFonts w:ascii="Times New Roman" w:hAnsi="Times New Roman" w:cs="Times New Roman"/>
            <w:sz w:val="20"/>
            <w:szCs w:val="20"/>
          </w:rPr>
          <w:delText xml:space="preserve"> </w:delText>
        </w:r>
      </w:del>
      <w:commentRangeStart w:id="4"/>
      <w:r>
        <w:rPr>
          <w:rFonts w:ascii="Times New Roman" w:hAnsi="Times New Roman" w:cs="Times New Roman"/>
          <w:sz w:val="20"/>
          <w:szCs w:val="20"/>
        </w:rPr>
        <w:t>providing novice users with the necessary skillsets needed to independently utilize Cytek Aurora analyzers</w:t>
      </w:r>
      <w:commentRangeEnd w:id="4"/>
      <w:r w:rsidR="0047374C">
        <w:rPr>
          <w:rStyle w:val="CommentReference"/>
        </w:rPr>
        <w:commentReference w:id="4"/>
      </w:r>
      <w:r>
        <w:rPr>
          <w:rFonts w:ascii="Times New Roman" w:hAnsi="Times New Roman" w:cs="Times New Roman"/>
          <w:sz w:val="20"/>
          <w:szCs w:val="20"/>
        </w:rPr>
        <w:t>.</w:t>
      </w:r>
    </w:p>
    <w:p w14:paraId="5A9D6CD0" w14:textId="0E0FED81" w:rsidR="0031505D" w:rsidRPr="0011319E" w:rsidRDefault="0011319E" w:rsidP="0011319E">
      <w:pPr>
        <w:pStyle w:val="ListParagraph"/>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Set up automated processing of </w:t>
      </w:r>
      <w:del w:id="5" w:author="Xiaoxuan Fan" w:date="2025-04-29T14:01:00Z" w16du:dateUtc="2025-04-29T18:01:00Z">
        <w:r w:rsidDel="0047374C">
          <w:rPr>
            <w:rFonts w:ascii="Times New Roman" w:hAnsi="Times New Roman" w:cs="Times New Roman"/>
            <w:sz w:val="20"/>
            <w:szCs w:val="20"/>
          </w:rPr>
          <w:delText xml:space="preserve"> </w:delText>
        </w:r>
      </w:del>
      <w:r>
        <w:rPr>
          <w:rFonts w:ascii="Times New Roman" w:hAnsi="Times New Roman" w:cs="Times New Roman"/>
          <w:sz w:val="20"/>
          <w:szCs w:val="20"/>
        </w:rPr>
        <w:t xml:space="preserve">quality control data for Cytek and BD instruments, allowing users access to real time and historical data via a </w:t>
      </w:r>
      <w:commentRangeStart w:id="6"/>
      <w:r>
        <w:rPr>
          <w:rFonts w:ascii="Times New Roman" w:hAnsi="Times New Roman" w:cs="Times New Roman"/>
          <w:sz w:val="20"/>
          <w:szCs w:val="20"/>
        </w:rPr>
        <w:t>website</w:t>
      </w:r>
      <w:commentRangeEnd w:id="6"/>
      <w:r w:rsidR="0047374C">
        <w:rPr>
          <w:rStyle w:val="CommentReference"/>
        </w:rPr>
        <w:commentReference w:id="6"/>
      </w:r>
      <w:r>
        <w:rPr>
          <w:rFonts w:ascii="Times New Roman" w:hAnsi="Times New Roman" w:cs="Times New Roman"/>
          <w:sz w:val="20"/>
          <w:szCs w:val="20"/>
        </w:rPr>
        <w:t xml:space="preserve">. Implemented an open-source R package facilitating other institutions setting up similar websites. </w:t>
      </w:r>
    </w:p>
    <w:p w14:paraId="6721143F" w14:textId="19D59EA4" w:rsidR="00736AD9" w:rsidRDefault="00736AD9" w:rsidP="0031505D">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INBRE </w:t>
      </w:r>
      <w:r w:rsidR="0031505D" w:rsidRPr="0031505D">
        <w:rPr>
          <w:rFonts w:ascii="Times New Roman" w:hAnsi="Times New Roman" w:cs="Times New Roman"/>
          <w:b/>
          <w:bCs/>
          <w:sz w:val="20"/>
          <w:szCs w:val="20"/>
        </w:rPr>
        <w:t>Undergraduate Research Fellow</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sidRPr="00736AD9">
        <w:rPr>
          <w:rFonts w:ascii="Times New Roman" w:hAnsi="Times New Roman" w:cs="Times New Roman"/>
          <w:sz w:val="20"/>
          <w:szCs w:val="20"/>
        </w:rPr>
        <w:t>Laramie, WY</w:t>
      </w:r>
    </w:p>
    <w:p w14:paraId="164ED179" w14:textId="0865D502" w:rsidR="0031505D" w:rsidRDefault="0031505D" w:rsidP="0031505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University of Wyoming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August 2014 </w:t>
      </w:r>
      <w:r w:rsidR="00736AD9">
        <w:rPr>
          <w:rFonts w:ascii="Times New Roman" w:hAnsi="Times New Roman" w:cs="Times New Roman"/>
          <w:sz w:val="20"/>
          <w:szCs w:val="20"/>
        </w:rPr>
        <w:t>–</w:t>
      </w:r>
      <w:r>
        <w:rPr>
          <w:rFonts w:ascii="Times New Roman" w:hAnsi="Times New Roman" w:cs="Times New Roman"/>
          <w:sz w:val="20"/>
          <w:szCs w:val="20"/>
        </w:rPr>
        <w:t xml:space="preserve"> May</w:t>
      </w:r>
      <w:r w:rsidR="00736AD9">
        <w:rPr>
          <w:rFonts w:ascii="Times New Roman" w:hAnsi="Times New Roman" w:cs="Times New Roman"/>
          <w:sz w:val="20"/>
          <w:szCs w:val="20"/>
        </w:rPr>
        <w:t xml:space="preserve"> </w:t>
      </w:r>
      <w:r>
        <w:rPr>
          <w:rFonts w:ascii="Times New Roman" w:hAnsi="Times New Roman" w:cs="Times New Roman"/>
          <w:sz w:val="20"/>
          <w:szCs w:val="20"/>
        </w:rPr>
        <w:t>2016</w:t>
      </w:r>
    </w:p>
    <w:p w14:paraId="5976DAC0" w14:textId="3F05C264" w:rsidR="00736AD9" w:rsidRPr="00736AD9" w:rsidRDefault="00736AD9" w:rsidP="00736AD9">
      <w:pPr>
        <w:pStyle w:val="ListParagraph"/>
        <w:numPr>
          <w:ilvl w:val="0"/>
          <w:numId w:val="1"/>
        </w:numPr>
        <w:spacing w:after="0" w:line="240" w:lineRule="auto"/>
        <w:jc w:val="both"/>
        <w:rPr>
          <w:rFonts w:ascii="Times New Roman" w:hAnsi="Times New Roman" w:cs="Times New Roman"/>
          <w:sz w:val="20"/>
          <w:szCs w:val="20"/>
        </w:rPr>
      </w:pPr>
      <w:r w:rsidRPr="00736AD9">
        <w:rPr>
          <w:rFonts w:ascii="Times New Roman" w:hAnsi="Times New Roman" w:cs="Times New Roman"/>
          <w:sz w:val="20"/>
          <w:szCs w:val="20"/>
        </w:rPr>
        <w:t xml:space="preserve">Investigated Natural Killer cell responses to secondary </w:t>
      </w:r>
      <w:r>
        <w:rPr>
          <w:rFonts w:ascii="Times New Roman" w:hAnsi="Times New Roman" w:cs="Times New Roman"/>
          <w:sz w:val="20"/>
          <w:szCs w:val="20"/>
        </w:rPr>
        <w:t xml:space="preserve">and chronic </w:t>
      </w:r>
      <w:r w:rsidRPr="00736AD9">
        <w:rPr>
          <w:rFonts w:ascii="Times New Roman" w:hAnsi="Times New Roman" w:cs="Times New Roman"/>
          <w:i/>
          <w:iCs/>
          <w:sz w:val="20"/>
          <w:szCs w:val="20"/>
        </w:rPr>
        <w:t xml:space="preserve">Toxoplasma gondii </w:t>
      </w:r>
      <w:r w:rsidRPr="00736AD9">
        <w:rPr>
          <w:rFonts w:ascii="Times New Roman" w:hAnsi="Times New Roman" w:cs="Times New Roman"/>
          <w:sz w:val="20"/>
          <w:szCs w:val="20"/>
        </w:rPr>
        <w:t>infection</w:t>
      </w:r>
      <w:r>
        <w:rPr>
          <w:rFonts w:ascii="Times New Roman" w:hAnsi="Times New Roman" w:cs="Times New Roman"/>
          <w:sz w:val="20"/>
          <w:szCs w:val="20"/>
        </w:rPr>
        <w:t>, utilizing conventional flow cytometry, genetic and and molecular biology approaches. A</w:t>
      </w:r>
      <w:r w:rsidR="00940170">
        <w:rPr>
          <w:rFonts w:ascii="Times New Roman" w:hAnsi="Times New Roman" w:cs="Times New Roman"/>
          <w:sz w:val="20"/>
          <w:szCs w:val="20"/>
        </w:rPr>
        <w:t xml:space="preserve">ttained additional expertise in </w:t>
      </w:r>
      <w:r>
        <w:rPr>
          <w:rFonts w:ascii="Times New Roman" w:hAnsi="Times New Roman" w:cs="Times New Roman"/>
          <w:sz w:val="20"/>
          <w:szCs w:val="20"/>
        </w:rPr>
        <w:t>cell culture, animal handling and infection, chemical ablation</w:t>
      </w:r>
      <w:r w:rsidR="00940170">
        <w:rPr>
          <w:rFonts w:ascii="Times New Roman" w:hAnsi="Times New Roman" w:cs="Times New Roman"/>
          <w:sz w:val="20"/>
          <w:szCs w:val="20"/>
        </w:rPr>
        <w:t xml:space="preserve"> of</w:t>
      </w:r>
      <w:r>
        <w:rPr>
          <w:rFonts w:ascii="Times New Roman" w:hAnsi="Times New Roman" w:cs="Times New Roman"/>
          <w:sz w:val="20"/>
          <w:szCs w:val="20"/>
        </w:rPr>
        <w:t xml:space="preserve"> bone marrow and adoptive transfers. </w:t>
      </w:r>
    </w:p>
    <w:p w14:paraId="4F8629DC" w14:textId="77777777" w:rsidR="00D43A10" w:rsidRPr="00940170" w:rsidRDefault="00D43A10" w:rsidP="00940170">
      <w:pPr>
        <w:spacing w:after="0" w:line="240" w:lineRule="auto"/>
        <w:rPr>
          <w:rFonts w:ascii="Times New Roman" w:hAnsi="Times New Roman" w:cs="Times New Roman"/>
          <w:sz w:val="20"/>
          <w:szCs w:val="20"/>
        </w:rPr>
      </w:pPr>
    </w:p>
    <w:p w14:paraId="36356750" w14:textId="7FD8E755" w:rsidR="00940170" w:rsidRDefault="00621CB0" w:rsidP="00940170">
      <w:pPr>
        <w:spacing w:after="0" w:line="240" w:lineRule="auto"/>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65408" behindDoc="0" locked="0" layoutInCell="1" allowOverlap="1" wp14:anchorId="708CD87C" wp14:editId="50E63B1F">
                <wp:simplePos x="0" y="0"/>
                <wp:positionH relativeFrom="margin">
                  <wp:posOffset>-88900</wp:posOffset>
                </wp:positionH>
                <wp:positionV relativeFrom="paragraph">
                  <wp:posOffset>155575</wp:posOffset>
                </wp:positionV>
                <wp:extent cx="6972300" cy="0"/>
                <wp:effectExtent l="0" t="0" r="0" b="0"/>
                <wp:wrapNone/>
                <wp:docPr id="514074191"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E79D86" id="Straight Connector 1" o:spid="_x0000_s1026" style="position:absolute;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pt,12.25pt" to="54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" strokecolor="black [3200]" strokeweight="1pt">
                <v:stroke joinstyle="miter"/>
                <w10:wrap anchorx="margin"/>
              </v:line>
            </w:pict>
          </mc:Fallback>
        </mc:AlternateContent>
      </w:r>
      <w:r w:rsidRPr="00621CB0">
        <w:rPr>
          <w:rFonts w:ascii="Times New Roman" w:hAnsi="Times New Roman" w:cs="Times New Roman"/>
          <w:b/>
          <w:bCs/>
          <w:sz w:val="20"/>
          <w:szCs w:val="20"/>
        </w:rPr>
        <w:t>Technical Skills:</w:t>
      </w:r>
    </w:p>
    <w:p w14:paraId="232A758D" w14:textId="77777777" w:rsidR="00940170" w:rsidRDefault="00940170" w:rsidP="00940170">
      <w:pPr>
        <w:spacing w:after="0" w:line="240" w:lineRule="auto"/>
        <w:rPr>
          <w:rFonts w:ascii="Times New Roman" w:hAnsi="Times New Roman" w:cs="Times New Roman"/>
          <w:b/>
          <w:bCs/>
          <w:sz w:val="20"/>
          <w:szCs w:val="20"/>
        </w:rPr>
      </w:pPr>
    </w:p>
    <w:p w14:paraId="70F7C4C9" w14:textId="434EA986" w:rsidR="0031505D" w:rsidRDefault="00940170" w:rsidP="0031505D">
      <w:pPr>
        <w:rPr>
          <w:rFonts w:ascii="Times New Roman" w:hAnsi="Times New Roman" w:cs="Times New Roman"/>
          <w:sz w:val="20"/>
          <w:szCs w:val="20"/>
        </w:rPr>
      </w:pPr>
      <w:r w:rsidRPr="00940170">
        <w:rPr>
          <w:rFonts w:ascii="Times New Roman" w:hAnsi="Times New Roman" w:cs="Times New Roman"/>
          <w:i/>
          <w:iCs/>
          <w:sz w:val="20"/>
          <w:szCs w:val="20"/>
          <w:u w:val="single"/>
        </w:rPr>
        <w:t>Flow Cytometry:</w:t>
      </w:r>
      <w:r>
        <w:rPr>
          <w:rFonts w:ascii="Times New Roman" w:hAnsi="Times New Roman" w:cs="Times New Roman"/>
          <w:b/>
          <w:bCs/>
          <w:sz w:val="20"/>
          <w:szCs w:val="20"/>
        </w:rPr>
        <w:t xml:space="preserve"> </w:t>
      </w:r>
      <w:r>
        <w:rPr>
          <w:rFonts w:ascii="Times New Roman" w:hAnsi="Times New Roman" w:cs="Times New Roman"/>
          <w:sz w:val="20"/>
          <w:szCs w:val="20"/>
        </w:rPr>
        <w:t>Experienced operator for both spectral (</w:t>
      </w:r>
      <w:r w:rsidR="0031505D">
        <w:rPr>
          <w:rFonts w:ascii="Times New Roman" w:hAnsi="Times New Roman" w:cs="Times New Roman"/>
          <w:sz w:val="20"/>
          <w:szCs w:val="20"/>
        </w:rPr>
        <w:t>Cytek Aurora) and conventional (BD LSR-II,</w:t>
      </w:r>
      <w:r>
        <w:rPr>
          <w:rFonts w:ascii="Times New Roman" w:hAnsi="Times New Roman" w:cs="Times New Roman"/>
          <w:sz w:val="20"/>
          <w:szCs w:val="20"/>
        </w:rPr>
        <w:t xml:space="preserve"> </w:t>
      </w:r>
      <w:r w:rsidR="0031505D">
        <w:rPr>
          <w:rFonts w:ascii="Times New Roman" w:hAnsi="Times New Roman" w:cs="Times New Roman"/>
          <w:sz w:val="20"/>
          <w:szCs w:val="20"/>
        </w:rPr>
        <w:t>Guava Easy</w:t>
      </w:r>
      <w:r>
        <w:rPr>
          <w:rFonts w:ascii="Times New Roman" w:hAnsi="Times New Roman" w:cs="Times New Roman"/>
          <w:sz w:val="20"/>
          <w:szCs w:val="20"/>
        </w:rPr>
        <w:t>c</w:t>
      </w:r>
      <w:r w:rsidR="0031505D">
        <w:rPr>
          <w:rFonts w:ascii="Times New Roman" w:hAnsi="Times New Roman" w:cs="Times New Roman"/>
          <w:sz w:val="20"/>
          <w:szCs w:val="20"/>
        </w:rPr>
        <w:t xml:space="preserve">yte) </w:t>
      </w:r>
      <w:r>
        <w:rPr>
          <w:rFonts w:ascii="Times New Roman" w:hAnsi="Times New Roman" w:cs="Times New Roman"/>
          <w:sz w:val="20"/>
          <w:szCs w:val="20"/>
        </w:rPr>
        <w:t>analyzers</w:t>
      </w:r>
      <w:r w:rsidR="0031505D">
        <w:rPr>
          <w:rFonts w:ascii="Times New Roman" w:hAnsi="Times New Roman" w:cs="Times New Roman"/>
          <w:sz w:val="20"/>
          <w:szCs w:val="20"/>
        </w:rPr>
        <w:t>.</w:t>
      </w:r>
      <w:r>
        <w:rPr>
          <w:rFonts w:ascii="Times New Roman" w:hAnsi="Times New Roman" w:cs="Times New Roman"/>
          <w:sz w:val="20"/>
          <w:szCs w:val="20"/>
        </w:rPr>
        <w:t xml:space="preserve"> Additionally trained on the operation of cell sorters (Cytek Aurora CS and BDFACS Aria II). Extensive experience with supervised analysis and troubleshooting of the acquired data using</w:t>
      </w:r>
      <w:del w:id="7" w:author="Xiaoxuan Fan" w:date="2025-04-29T13:55:00Z" w16du:dateUtc="2025-04-29T17:55:00Z">
        <w:r w:rsidDel="00856B99">
          <w:rPr>
            <w:rFonts w:ascii="Times New Roman" w:hAnsi="Times New Roman" w:cs="Times New Roman"/>
            <w:sz w:val="20"/>
            <w:szCs w:val="20"/>
          </w:rPr>
          <w:delText xml:space="preserve"> </w:delText>
        </w:r>
      </w:del>
      <w:r w:rsidR="0031505D">
        <w:rPr>
          <w:rFonts w:ascii="Times New Roman" w:hAnsi="Times New Roman" w:cs="Times New Roman"/>
          <w:sz w:val="20"/>
          <w:szCs w:val="20"/>
        </w:rPr>
        <w:t xml:space="preserve"> </w:t>
      </w:r>
      <w:r>
        <w:rPr>
          <w:rFonts w:ascii="Times New Roman" w:hAnsi="Times New Roman" w:cs="Times New Roman"/>
          <w:sz w:val="20"/>
          <w:szCs w:val="20"/>
        </w:rPr>
        <w:t>R, FlowJo, FCSExpress, Diva, and SpectroFlo</w:t>
      </w:r>
      <w:r w:rsidR="007E0A25">
        <w:rPr>
          <w:rFonts w:ascii="Times New Roman" w:hAnsi="Times New Roman" w:cs="Times New Roman"/>
          <w:sz w:val="20"/>
          <w:szCs w:val="20"/>
        </w:rPr>
        <w:t xml:space="preserve"> software. </w:t>
      </w:r>
    </w:p>
    <w:p w14:paraId="31BB7856" w14:textId="37E055FE" w:rsidR="00793F1A" w:rsidRPr="0011319E" w:rsidRDefault="00940170" w:rsidP="00A366A6">
      <w:pPr>
        <w:rPr>
          <w:rFonts w:ascii="Times New Roman" w:hAnsi="Times New Roman" w:cs="Times New Roman"/>
          <w:sz w:val="20"/>
          <w:szCs w:val="20"/>
        </w:rPr>
      </w:pPr>
      <w:r w:rsidRPr="007E0A25">
        <w:rPr>
          <w:rFonts w:ascii="Times New Roman" w:hAnsi="Times New Roman" w:cs="Times New Roman"/>
          <w:i/>
          <w:iCs/>
          <w:sz w:val="20"/>
          <w:szCs w:val="20"/>
          <w:u w:val="single"/>
        </w:rPr>
        <w:t>Bioinformatics:</w:t>
      </w:r>
      <w:r>
        <w:rPr>
          <w:rFonts w:ascii="Times New Roman" w:hAnsi="Times New Roman" w:cs="Times New Roman"/>
          <w:sz w:val="20"/>
          <w:szCs w:val="20"/>
        </w:rPr>
        <w:t xml:space="preserve"> Advanced knowledge of the R programming language, with </w:t>
      </w:r>
      <w:r w:rsidR="007E0A25">
        <w:rPr>
          <w:rFonts w:ascii="Times New Roman" w:hAnsi="Times New Roman" w:cs="Times New Roman"/>
          <w:sz w:val="20"/>
          <w:szCs w:val="20"/>
        </w:rPr>
        <w:t xml:space="preserve">functional knowledge of Rust, Python and SQL. </w:t>
      </w:r>
      <w:r w:rsidR="009247E7">
        <w:rPr>
          <w:rFonts w:ascii="Times New Roman" w:hAnsi="Times New Roman" w:cs="Times New Roman"/>
          <w:sz w:val="20"/>
          <w:szCs w:val="20"/>
        </w:rPr>
        <w:t xml:space="preserve"> </w:t>
      </w:r>
      <w:r w:rsidR="007E0A25">
        <w:rPr>
          <w:rFonts w:ascii="Times New Roman" w:hAnsi="Times New Roman" w:cs="Times New Roman"/>
          <w:sz w:val="20"/>
          <w:szCs w:val="20"/>
        </w:rPr>
        <w:t xml:space="preserve">Experience creating and validating unsupervised analytical pipelines to handle larger-than-memory spectral flow and mass cytometry datasets. Author and maintainer of 3 open-source cytometry-focused R packages (Luciernaga, Coereba, CytometryQC), with additional experience building dashboards and Shiny apps.  Familiarity with both Windows and Linux (Debian) operating systems.  </w:t>
      </w:r>
    </w:p>
    <w:p w14:paraId="0D0F022A" w14:textId="659C9E4B" w:rsidR="0011319E" w:rsidRPr="00D31038" w:rsidRDefault="00793F1A" w:rsidP="00A366A6">
      <w:pPr>
        <w:rPr>
          <w:rFonts w:ascii="Times New Roman" w:hAnsi="Times New Roman" w:cs="Times New Roman"/>
          <w:sz w:val="20"/>
          <w:szCs w:val="20"/>
        </w:rPr>
      </w:pPr>
      <w:r w:rsidRPr="00793F1A">
        <w:rPr>
          <w:rFonts w:ascii="Times New Roman" w:hAnsi="Times New Roman" w:cs="Times New Roman"/>
          <w:sz w:val="20"/>
          <w:szCs w:val="20"/>
          <w:u w:val="single"/>
        </w:rPr>
        <w:t>Lab</w:t>
      </w:r>
      <w:r w:rsidR="005E4C55">
        <w:rPr>
          <w:rFonts w:ascii="Times New Roman" w:hAnsi="Times New Roman" w:cs="Times New Roman"/>
          <w:sz w:val="20"/>
          <w:szCs w:val="20"/>
          <w:u w:val="single"/>
        </w:rPr>
        <w:t>oratory</w:t>
      </w:r>
      <w:r w:rsidRPr="00793F1A">
        <w:rPr>
          <w:rFonts w:ascii="Times New Roman" w:hAnsi="Times New Roman" w:cs="Times New Roman"/>
          <w:sz w:val="20"/>
          <w:szCs w:val="20"/>
          <w:u w:val="single"/>
        </w:rPr>
        <w:t xml:space="preserve"> Skills:</w:t>
      </w:r>
      <w:r w:rsidR="005E4C55">
        <w:rPr>
          <w:rFonts w:ascii="Times New Roman" w:hAnsi="Times New Roman" w:cs="Times New Roman"/>
          <w:sz w:val="20"/>
          <w:szCs w:val="20"/>
        </w:rPr>
        <w:t xml:space="preserve"> </w:t>
      </w:r>
      <w:r w:rsidR="00915C27">
        <w:rPr>
          <w:rFonts w:ascii="Times New Roman" w:hAnsi="Times New Roman" w:cs="Times New Roman"/>
          <w:sz w:val="20"/>
          <w:szCs w:val="20"/>
        </w:rPr>
        <w:t>Routinely performed b</w:t>
      </w:r>
      <w:r w:rsidR="00D31038">
        <w:rPr>
          <w:rFonts w:ascii="Times New Roman" w:hAnsi="Times New Roman" w:cs="Times New Roman"/>
          <w:sz w:val="20"/>
          <w:szCs w:val="20"/>
        </w:rPr>
        <w:t xml:space="preserve">lood processing, cell cryopreservation, </w:t>
      </w:r>
      <w:r w:rsidR="00915C27">
        <w:rPr>
          <w:rFonts w:ascii="Times New Roman" w:hAnsi="Times New Roman" w:cs="Times New Roman"/>
          <w:sz w:val="20"/>
          <w:szCs w:val="20"/>
        </w:rPr>
        <w:t xml:space="preserve">cell culture, </w:t>
      </w:r>
      <w:commentRangeStart w:id="8"/>
      <w:r w:rsidR="00915C27">
        <w:rPr>
          <w:rFonts w:ascii="Times New Roman" w:hAnsi="Times New Roman" w:cs="Times New Roman"/>
          <w:sz w:val="20"/>
          <w:szCs w:val="20"/>
        </w:rPr>
        <w:t>cell sorting, and flow cytometry experiments</w:t>
      </w:r>
      <w:commentRangeEnd w:id="8"/>
      <w:r w:rsidR="00C1407A">
        <w:rPr>
          <w:rStyle w:val="CommentReference"/>
        </w:rPr>
        <w:commentReference w:id="8"/>
      </w:r>
      <w:r w:rsidR="00915C27">
        <w:rPr>
          <w:rFonts w:ascii="Times New Roman" w:hAnsi="Times New Roman" w:cs="Times New Roman"/>
          <w:sz w:val="20"/>
          <w:szCs w:val="20"/>
        </w:rPr>
        <w:t xml:space="preserve">, all performed under </w:t>
      </w:r>
      <w:r w:rsidR="00D31038">
        <w:rPr>
          <w:rFonts w:ascii="Times New Roman" w:hAnsi="Times New Roman" w:cs="Times New Roman"/>
          <w:sz w:val="20"/>
          <w:szCs w:val="20"/>
        </w:rPr>
        <w:t xml:space="preserve">BSL-2 </w:t>
      </w:r>
      <w:r w:rsidR="00915C27">
        <w:rPr>
          <w:rFonts w:ascii="Times New Roman" w:hAnsi="Times New Roman" w:cs="Times New Roman"/>
          <w:sz w:val="20"/>
          <w:szCs w:val="20"/>
        </w:rPr>
        <w:t xml:space="preserve">conditions </w:t>
      </w:r>
      <w:r w:rsidR="00D31038">
        <w:rPr>
          <w:rFonts w:ascii="Times New Roman" w:hAnsi="Times New Roman" w:cs="Times New Roman"/>
          <w:sz w:val="20"/>
          <w:szCs w:val="20"/>
        </w:rPr>
        <w:t xml:space="preserve">with required blood-borne pathogen </w:t>
      </w:r>
      <w:r w:rsidR="00915C27">
        <w:rPr>
          <w:rFonts w:ascii="Times New Roman" w:hAnsi="Times New Roman" w:cs="Times New Roman"/>
          <w:sz w:val="20"/>
          <w:szCs w:val="20"/>
        </w:rPr>
        <w:t>certification</w:t>
      </w:r>
      <w:r w:rsidR="00D31038">
        <w:rPr>
          <w:rFonts w:ascii="Times New Roman" w:hAnsi="Times New Roman" w:cs="Times New Roman"/>
          <w:sz w:val="20"/>
          <w:szCs w:val="20"/>
        </w:rPr>
        <w:t xml:space="preserve">. </w:t>
      </w:r>
      <w:r w:rsidR="00915C27">
        <w:rPr>
          <w:rFonts w:ascii="Times New Roman" w:hAnsi="Times New Roman" w:cs="Times New Roman"/>
          <w:sz w:val="20"/>
          <w:szCs w:val="20"/>
        </w:rPr>
        <w:t xml:space="preserve">Previously extensive experience with animal handling, IP and IG infections, chemical bone marrow ablation and adoptive transfers. Additional experience with </w:t>
      </w:r>
      <w:r w:rsidR="00D31038">
        <w:rPr>
          <w:rFonts w:ascii="Times New Roman" w:hAnsi="Times New Roman" w:cs="Times New Roman"/>
          <w:sz w:val="20"/>
          <w:szCs w:val="20"/>
        </w:rPr>
        <w:t xml:space="preserve">ELISA, RT-PCR, </w:t>
      </w:r>
      <w:r w:rsidR="00915C27">
        <w:rPr>
          <w:rFonts w:ascii="Times New Roman" w:hAnsi="Times New Roman" w:cs="Times New Roman"/>
          <w:sz w:val="20"/>
          <w:szCs w:val="20"/>
        </w:rPr>
        <w:t>and</w:t>
      </w:r>
      <w:r w:rsidR="00D31038">
        <w:rPr>
          <w:rFonts w:ascii="Times New Roman" w:hAnsi="Times New Roman" w:cs="Times New Roman"/>
          <w:sz w:val="20"/>
          <w:szCs w:val="20"/>
        </w:rPr>
        <w:t xml:space="preserve"> fluorescence microscopy</w:t>
      </w:r>
      <w:r w:rsidR="00915C27">
        <w:rPr>
          <w:rFonts w:ascii="Times New Roman" w:hAnsi="Times New Roman" w:cs="Times New Roman"/>
          <w:sz w:val="20"/>
          <w:szCs w:val="20"/>
        </w:rPr>
        <w:t>.</w:t>
      </w:r>
    </w:p>
    <w:p w14:paraId="22E079E0" w14:textId="0B549C9D" w:rsidR="0011319E" w:rsidRPr="009247E7" w:rsidRDefault="0011319E" w:rsidP="0011319E">
      <w:pPr>
        <w:rPr>
          <w:rFonts w:ascii="Times New Roman" w:hAnsi="Times New Roman" w:cs="Times New Roman"/>
          <w:b/>
          <w:bCs/>
          <w:sz w:val="20"/>
          <w:szCs w:val="20"/>
        </w:rPr>
      </w:pPr>
      <w:r>
        <w:rPr>
          <w:rFonts w:ascii="Times New Roman" w:hAnsi="Times New Roman" w:cs="Times New Roman"/>
          <w:b/>
          <w:bCs/>
          <w:noProof/>
          <w:sz w:val="20"/>
          <w:szCs w:val="20"/>
        </w:rPr>
        <w:lastRenderedPageBreak/>
        <mc:AlternateContent>
          <mc:Choice Requires="wps">
            <w:drawing>
              <wp:anchor distT="0" distB="0" distL="114300" distR="114300" simplePos="0" relativeHeight="251673600" behindDoc="0" locked="0" layoutInCell="1" allowOverlap="1" wp14:anchorId="18B058B9" wp14:editId="78C50626">
                <wp:simplePos x="0" y="0"/>
                <wp:positionH relativeFrom="margin">
                  <wp:align>left</wp:align>
                </wp:positionH>
                <wp:positionV relativeFrom="paragraph">
                  <wp:posOffset>170179</wp:posOffset>
                </wp:positionV>
                <wp:extent cx="6905625" cy="9525"/>
                <wp:effectExtent l="0" t="0" r="28575" b="28575"/>
                <wp:wrapNone/>
                <wp:docPr id="345439981" name="Straight Connector 1"/>
                <wp:cNvGraphicFramePr/>
                <a:graphic xmlns:a="http://schemas.openxmlformats.org/drawingml/2006/main">
                  <a:graphicData uri="http://schemas.microsoft.com/office/word/2010/wordprocessingShape">
                    <wps:wsp>
                      <wps:cNvCnPr/>
                      <wps:spPr>
                        <a:xfrm flipV="1">
                          <a:off x="0" y="0"/>
                          <a:ext cx="6905625"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BC003" id="Straight Connector 1"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4pt" to="543.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" strokecolor="black [3200]" strokeweight="1pt">
                <v:stroke joinstyle="miter"/>
                <w10:wrap anchorx="margin"/>
              </v:line>
            </w:pict>
          </mc:Fallback>
        </mc:AlternateContent>
      </w:r>
      <w:r>
        <w:rPr>
          <w:rFonts w:ascii="Times New Roman" w:hAnsi="Times New Roman" w:cs="Times New Roman"/>
          <w:b/>
          <w:bCs/>
          <w:sz w:val="20"/>
          <w:szCs w:val="20"/>
        </w:rPr>
        <w:t>Teaching Experience</w:t>
      </w:r>
      <w:r w:rsidRPr="007C28C5">
        <w:rPr>
          <w:rFonts w:ascii="Times New Roman" w:hAnsi="Times New Roman" w:cs="Times New Roman"/>
          <w:b/>
          <w:bCs/>
          <w:sz w:val="20"/>
          <w:szCs w:val="20"/>
        </w:rPr>
        <w:t>:</w:t>
      </w:r>
    </w:p>
    <w:p w14:paraId="53BD4947" w14:textId="77777777" w:rsidR="0011319E" w:rsidRDefault="0011319E" w:rsidP="0011319E">
      <w:pPr>
        <w:spacing w:after="0" w:line="240" w:lineRule="auto"/>
        <w:rPr>
          <w:rFonts w:ascii="Times New Roman" w:hAnsi="Times New Roman" w:cs="Times New Roman"/>
          <w:sz w:val="20"/>
          <w:szCs w:val="20"/>
        </w:rPr>
      </w:pPr>
      <w:r w:rsidRPr="00564FDE">
        <w:rPr>
          <w:rFonts w:ascii="Times New Roman" w:hAnsi="Times New Roman" w:cs="Times New Roman"/>
          <w:b/>
          <w:bCs/>
          <w:sz w:val="20"/>
          <w:szCs w:val="20"/>
        </w:rPr>
        <w:t>Science Education Volunteer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Klikor-Agbozume, Ghana</w:t>
      </w:r>
    </w:p>
    <w:p w14:paraId="1FB10E53" w14:textId="77777777" w:rsidR="0011319E" w:rsidRDefault="0011319E" w:rsidP="0011319E">
      <w:pPr>
        <w:spacing w:after="0" w:line="240" w:lineRule="auto"/>
        <w:rPr>
          <w:rFonts w:ascii="Times New Roman" w:hAnsi="Times New Roman" w:cs="Times New Roman"/>
          <w:sz w:val="20"/>
          <w:szCs w:val="20"/>
        </w:rPr>
      </w:pPr>
      <w:r>
        <w:rPr>
          <w:rFonts w:ascii="Times New Roman" w:hAnsi="Times New Roman" w:cs="Times New Roman"/>
          <w:sz w:val="20"/>
          <w:szCs w:val="20"/>
        </w:rPr>
        <w:t>U.S. Peace Corps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May 2016 – July 2018</w:t>
      </w:r>
    </w:p>
    <w:p w14:paraId="1B3C2001" w14:textId="77777777" w:rsidR="0011319E" w:rsidRPr="0011319E" w:rsidRDefault="0011319E" w:rsidP="0011319E">
      <w:pPr>
        <w:spacing w:after="0" w:line="240" w:lineRule="auto"/>
        <w:jc w:val="both"/>
        <w:rPr>
          <w:rFonts w:ascii="Times New Roman" w:hAnsi="Times New Roman" w:cs="Times New Roman"/>
          <w:sz w:val="20"/>
          <w:szCs w:val="20"/>
        </w:rPr>
      </w:pPr>
    </w:p>
    <w:p w14:paraId="40000671" w14:textId="0CF3A727" w:rsidR="007E0A25" w:rsidRDefault="0011319E" w:rsidP="00A366A6">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Taught high school biology and chemistry at the Klikor Secondary Technical School for 650 1</w:t>
      </w:r>
      <w:r w:rsidRPr="00B9194B">
        <w:rPr>
          <w:rFonts w:ascii="Times New Roman" w:hAnsi="Times New Roman" w:cs="Times New Roman"/>
          <w:sz w:val="20"/>
          <w:szCs w:val="20"/>
          <w:vertAlign w:val="superscript"/>
        </w:rPr>
        <w:t>st</w:t>
      </w:r>
      <w:r>
        <w:rPr>
          <w:rFonts w:ascii="Times New Roman" w:hAnsi="Times New Roman" w:cs="Times New Roman"/>
          <w:sz w:val="20"/>
          <w:szCs w:val="20"/>
        </w:rPr>
        <w:t xml:space="preserve"> and 2</w:t>
      </w:r>
      <w:r w:rsidRPr="00B9194B">
        <w:rPr>
          <w:rFonts w:ascii="Times New Roman" w:hAnsi="Times New Roman" w:cs="Times New Roman"/>
          <w:sz w:val="20"/>
          <w:szCs w:val="20"/>
          <w:vertAlign w:val="superscript"/>
        </w:rPr>
        <w:t>nd</w:t>
      </w:r>
      <w:r>
        <w:rPr>
          <w:rFonts w:ascii="Times New Roman" w:hAnsi="Times New Roman" w:cs="Times New Roman"/>
          <w:sz w:val="20"/>
          <w:szCs w:val="20"/>
        </w:rPr>
        <w:t xml:space="preserve"> year students. Lectured </w:t>
      </w:r>
      <w:r w:rsidRPr="009247E7">
        <w:rPr>
          <w:rFonts w:ascii="Times New Roman" w:hAnsi="Times New Roman" w:cs="Times New Roman"/>
          <w:sz w:val="20"/>
          <w:szCs w:val="20"/>
        </w:rPr>
        <w:t xml:space="preserve"> 20 hours/week, average class size of 50 students, with diverse </w:t>
      </w:r>
      <w:r>
        <w:rPr>
          <w:rFonts w:ascii="Times New Roman" w:hAnsi="Times New Roman" w:cs="Times New Roman"/>
          <w:sz w:val="20"/>
          <w:szCs w:val="20"/>
        </w:rPr>
        <w:t xml:space="preserve">ages </w:t>
      </w:r>
      <w:r w:rsidRPr="009247E7">
        <w:rPr>
          <w:rFonts w:ascii="Times New Roman" w:hAnsi="Times New Roman" w:cs="Times New Roman"/>
          <w:sz w:val="20"/>
          <w:szCs w:val="20"/>
        </w:rPr>
        <w:t>and existing knowledge base. Prepared</w:t>
      </w:r>
      <w:r>
        <w:rPr>
          <w:rFonts w:ascii="Times New Roman" w:hAnsi="Times New Roman" w:cs="Times New Roman"/>
          <w:sz w:val="20"/>
          <w:szCs w:val="20"/>
        </w:rPr>
        <w:t xml:space="preserve"> and graded </w:t>
      </w:r>
      <w:r w:rsidRPr="009247E7">
        <w:rPr>
          <w:rFonts w:ascii="Times New Roman" w:hAnsi="Times New Roman" w:cs="Times New Roman"/>
          <w:sz w:val="20"/>
          <w:szCs w:val="20"/>
        </w:rPr>
        <w:t>lessons, assignments</w:t>
      </w:r>
      <w:r>
        <w:rPr>
          <w:rFonts w:ascii="Times New Roman" w:hAnsi="Times New Roman" w:cs="Times New Roman"/>
          <w:sz w:val="20"/>
          <w:szCs w:val="20"/>
        </w:rPr>
        <w:t xml:space="preserve">, </w:t>
      </w:r>
      <w:r w:rsidRPr="009247E7">
        <w:rPr>
          <w:rFonts w:ascii="Times New Roman" w:hAnsi="Times New Roman" w:cs="Times New Roman"/>
          <w:sz w:val="20"/>
          <w:szCs w:val="20"/>
        </w:rPr>
        <w:t xml:space="preserve">practical demonstrations, </w:t>
      </w:r>
      <w:r>
        <w:rPr>
          <w:rFonts w:ascii="Times New Roman" w:hAnsi="Times New Roman" w:cs="Times New Roman"/>
          <w:sz w:val="20"/>
          <w:szCs w:val="20"/>
        </w:rPr>
        <w:t>and</w:t>
      </w:r>
      <w:r w:rsidRPr="009247E7">
        <w:rPr>
          <w:rFonts w:ascii="Times New Roman" w:hAnsi="Times New Roman" w:cs="Times New Roman"/>
          <w:sz w:val="20"/>
          <w:szCs w:val="20"/>
        </w:rPr>
        <w:t xml:space="preserve"> </w:t>
      </w:r>
      <w:r>
        <w:rPr>
          <w:rFonts w:ascii="Times New Roman" w:hAnsi="Times New Roman" w:cs="Times New Roman"/>
          <w:sz w:val="20"/>
          <w:szCs w:val="20"/>
        </w:rPr>
        <w:t>exams</w:t>
      </w:r>
      <w:r w:rsidRPr="009247E7">
        <w:rPr>
          <w:rFonts w:ascii="Times New Roman" w:hAnsi="Times New Roman" w:cs="Times New Roman"/>
          <w:sz w:val="20"/>
          <w:szCs w:val="20"/>
        </w:rPr>
        <w:t>. Additionally served on the exam and library committee</w:t>
      </w:r>
      <w:r>
        <w:rPr>
          <w:rFonts w:ascii="Times New Roman" w:hAnsi="Times New Roman" w:cs="Times New Roman"/>
          <w:sz w:val="20"/>
          <w:szCs w:val="20"/>
        </w:rPr>
        <w:t>s</w:t>
      </w:r>
      <w:r w:rsidRPr="009247E7">
        <w:rPr>
          <w:rFonts w:ascii="Times New Roman" w:hAnsi="Times New Roman" w:cs="Times New Roman"/>
          <w:sz w:val="20"/>
          <w:szCs w:val="20"/>
        </w:rPr>
        <w:t xml:space="preserve">.  </w:t>
      </w:r>
    </w:p>
    <w:p w14:paraId="570EF5C5" w14:textId="77777777" w:rsidR="0011319E" w:rsidRPr="0011319E" w:rsidRDefault="0011319E" w:rsidP="0011319E">
      <w:pPr>
        <w:pStyle w:val="ListParagraph"/>
        <w:spacing w:after="0" w:line="240" w:lineRule="auto"/>
        <w:jc w:val="both"/>
        <w:rPr>
          <w:rFonts w:ascii="Times New Roman" w:hAnsi="Times New Roman" w:cs="Times New Roman"/>
          <w:sz w:val="20"/>
          <w:szCs w:val="20"/>
        </w:rPr>
      </w:pPr>
    </w:p>
    <w:p w14:paraId="3109C04C" w14:textId="46E0FABD" w:rsidR="00391AC9" w:rsidRDefault="00391AC9" w:rsidP="00A366A6">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67456" behindDoc="0" locked="0" layoutInCell="1" allowOverlap="1" wp14:anchorId="609A2FE9" wp14:editId="2B6C3A2D">
                <wp:simplePos x="0" y="0"/>
                <wp:positionH relativeFrom="margin">
                  <wp:align>left</wp:align>
                </wp:positionH>
                <wp:positionV relativeFrom="paragraph">
                  <wp:posOffset>181610</wp:posOffset>
                </wp:positionV>
                <wp:extent cx="6972300" cy="0"/>
                <wp:effectExtent l="0" t="0" r="0" b="0"/>
                <wp:wrapNone/>
                <wp:docPr id="1395446916"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38DB27B" id="Straight Connector 1" o:spid="_x0000_s1026" style="position:absolute;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4.3pt" to="54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" strokecolor="black [3200]" strokeweight="1pt">
                <v:stroke joinstyle="miter"/>
                <w10:wrap anchorx="margin"/>
              </v:line>
            </w:pict>
          </mc:Fallback>
        </mc:AlternateContent>
      </w:r>
      <w:r w:rsidRPr="00391AC9">
        <w:rPr>
          <w:rFonts w:ascii="Times New Roman" w:hAnsi="Times New Roman" w:cs="Times New Roman"/>
          <w:b/>
          <w:bCs/>
          <w:sz w:val="20"/>
          <w:szCs w:val="20"/>
        </w:rPr>
        <w:t>Publications:</w:t>
      </w:r>
    </w:p>
    <w:p w14:paraId="75E8D31A" w14:textId="45C616E9" w:rsidR="005D65A8" w:rsidRPr="005D65A8" w:rsidRDefault="00391AC9" w:rsidP="005D65A8">
      <w:pPr>
        <w:pStyle w:val="NoSpacing"/>
        <w:numPr>
          <w:ilvl w:val="0"/>
          <w:numId w:val="6"/>
        </w:numPr>
        <w:rPr>
          <w:rFonts w:ascii="Times New Roman" w:hAnsi="Times New Roman" w:cs="Times New Roman"/>
          <w:sz w:val="20"/>
          <w:szCs w:val="20"/>
        </w:rPr>
      </w:pPr>
      <w:r w:rsidRPr="00391AC9">
        <w:rPr>
          <w:rFonts w:ascii="Times New Roman" w:hAnsi="Times New Roman" w:cs="Times New Roman"/>
          <w:sz w:val="20"/>
          <w:szCs w:val="20"/>
        </w:rPr>
        <w:t>David Rach, Hao-Ting Hsu, Nginache Nampota, Godfrey Mvula, Felix A. Mkandawire, Osward M. Nyirenda, Bernadette Hritzo, Francesca Boldrin, Giulia Degiacomi, Laura Cioetto Mazzabò, Riccardo Manganelli, Andrea G. Buchwald, Franklin R. Toapanta, Marcelo B. Sztein, Miriam Laufer, Kirsten E. Lyke, Cristiana Cairo</w:t>
      </w:r>
      <w:r>
        <w:rPr>
          <w:rFonts w:ascii="Times New Roman" w:hAnsi="Times New Roman" w:cs="Times New Roman"/>
          <w:sz w:val="20"/>
          <w:szCs w:val="20"/>
        </w:rPr>
        <w:t xml:space="preserve">. </w:t>
      </w:r>
      <w:r w:rsidRPr="00391AC9">
        <w:rPr>
          <w:rFonts w:ascii="Times New Roman" w:hAnsi="Times New Roman" w:cs="Times New Roman"/>
          <w:sz w:val="20"/>
          <w:szCs w:val="20"/>
        </w:rPr>
        <w:t>Cord Blood Innate-like T cell responses in neonates born to healthy women and women living with HIV</w:t>
      </w:r>
      <w:r>
        <w:rPr>
          <w:rFonts w:ascii="Times New Roman" w:hAnsi="Times New Roman" w:cs="Times New Roman"/>
          <w:sz w:val="20"/>
          <w:szCs w:val="20"/>
        </w:rPr>
        <w:t xml:space="preserve">. </w:t>
      </w:r>
      <w:r>
        <w:rPr>
          <w:rFonts w:ascii="Times New Roman" w:hAnsi="Times New Roman" w:cs="Times New Roman"/>
          <w:i/>
          <w:iCs/>
          <w:sz w:val="20"/>
          <w:szCs w:val="20"/>
        </w:rPr>
        <w:t>Publication under review</w:t>
      </w:r>
    </w:p>
    <w:p w14:paraId="1E6E44E6" w14:textId="09B6D473" w:rsidR="00391AC9" w:rsidRDefault="00391AC9" w:rsidP="00391AC9">
      <w:pPr>
        <w:pStyle w:val="NoSpacing"/>
        <w:numPr>
          <w:ilvl w:val="0"/>
          <w:numId w:val="6"/>
        </w:numPr>
        <w:rPr>
          <w:rFonts w:ascii="Times New Roman" w:hAnsi="Times New Roman" w:cs="Times New Roman"/>
          <w:sz w:val="20"/>
          <w:szCs w:val="20"/>
        </w:rPr>
      </w:pPr>
      <w:r w:rsidRPr="00101DE2">
        <w:rPr>
          <w:rFonts w:ascii="Times New Roman" w:hAnsi="Times New Roman" w:cs="Times New Roman"/>
          <w:sz w:val="20"/>
          <w:szCs w:val="20"/>
        </w:rPr>
        <w:t xml:space="preserve">Haoting Hsu, </w:t>
      </w:r>
      <w:r>
        <w:rPr>
          <w:rFonts w:ascii="Times New Roman" w:hAnsi="Times New Roman" w:cs="Times New Roman"/>
          <w:sz w:val="20"/>
          <w:szCs w:val="20"/>
        </w:rPr>
        <w:t>Claudio Zanettini</w:t>
      </w:r>
      <w:r w:rsidRPr="00101DE2">
        <w:rPr>
          <w:rFonts w:ascii="Times New Roman" w:hAnsi="Times New Roman" w:cs="Times New Roman"/>
          <w:sz w:val="20"/>
          <w:szCs w:val="20"/>
        </w:rPr>
        <w:t xml:space="preserve">, </w:t>
      </w:r>
      <w:r>
        <w:rPr>
          <w:rFonts w:ascii="Times New Roman" w:hAnsi="Times New Roman" w:cs="Times New Roman"/>
          <w:sz w:val="20"/>
          <w:szCs w:val="20"/>
        </w:rPr>
        <w:t>Modupe Coker</w:t>
      </w:r>
      <w:r w:rsidRPr="00101DE2">
        <w:rPr>
          <w:rFonts w:ascii="Times New Roman" w:hAnsi="Times New Roman" w:cs="Times New Roman"/>
          <w:sz w:val="20"/>
          <w:szCs w:val="20"/>
        </w:rPr>
        <w:t xml:space="preserve">, </w:t>
      </w:r>
      <w:r>
        <w:rPr>
          <w:rFonts w:ascii="Times New Roman" w:hAnsi="Times New Roman" w:cs="Times New Roman"/>
          <w:sz w:val="20"/>
          <w:szCs w:val="20"/>
        </w:rPr>
        <w:t>Sarah Boudova</w:t>
      </w:r>
      <w:r w:rsidRPr="00101DE2">
        <w:rPr>
          <w:rFonts w:ascii="Times New Roman" w:hAnsi="Times New Roman" w:cs="Times New Roman"/>
          <w:sz w:val="20"/>
          <w:szCs w:val="20"/>
        </w:rPr>
        <w:t xml:space="preserve">, David Rach, </w:t>
      </w:r>
      <w:r>
        <w:rPr>
          <w:rFonts w:ascii="Times New Roman" w:hAnsi="Times New Roman" w:cs="Times New Roman"/>
          <w:sz w:val="20"/>
          <w:szCs w:val="20"/>
        </w:rPr>
        <w:t xml:space="preserve">Godfrey Mvula, Titus H Divala, </w:t>
      </w:r>
      <w:r w:rsidRPr="00101DE2">
        <w:rPr>
          <w:rFonts w:ascii="Times New Roman" w:hAnsi="Times New Roman" w:cs="Times New Roman"/>
          <w:sz w:val="20"/>
          <w:szCs w:val="20"/>
        </w:rPr>
        <w:t>Randy</w:t>
      </w:r>
      <w:r>
        <w:rPr>
          <w:rFonts w:ascii="Times New Roman" w:hAnsi="Times New Roman" w:cs="Times New Roman"/>
          <w:sz w:val="20"/>
          <w:szCs w:val="20"/>
        </w:rPr>
        <w:t xml:space="preserve"> G</w:t>
      </w:r>
      <w:r w:rsidRPr="00101DE2">
        <w:rPr>
          <w:rFonts w:ascii="Times New Roman" w:hAnsi="Times New Roman" w:cs="Times New Roman"/>
          <w:sz w:val="20"/>
          <w:szCs w:val="20"/>
        </w:rPr>
        <w:t xml:space="preserve"> Mungwira, Francesca Boldrin, Giulia Degiacomi,</w:t>
      </w:r>
      <w:r>
        <w:rPr>
          <w:rFonts w:ascii="Times New Roman" w:hAnsi="Times New Roman" w:cs="Times New Roman"/>
          <w:sz w:val="20"/>
          <w:szCs w:val="20"/>
        </w:rPr>
        <w:t xml:space="preserve"> Laura Cioetto </w:t>
      </w:r>
      <w:r w:rsidR="005D65A8">
        <w:rPr>
          <w:rFonts w:ascii="Times New Roman" w:hAnsi="Times New Roman" w:cs="Times New Roman"/>
          <w:sz w:val="20"/>
          <w:szCs w:val="20"/>
        </w:rPr>
        <w:t>Mazzabò</w:t>
      </w:r>
      <w:r>
        <w:rPr>
          <w:rFonts w:ascii="Times New Roman" w:hAnsi="Times New Roman" w:cs="Times New Roman"/>
          <w:sz w:val="20"/>
          <w:szCs w:val="20"/>
        </w:rPr>
        <w:t xml:space="preserve">, </w:t>
      </w:r>
      <w:r w:rsidRPr="00101DE2">
        <w:rPr>
          <w:rFonts w:ascii="Times New Roman" w:hAnsi="Times New Roman" w:cs="Times New Roman"/>
          <w:sz w:val="20"/>
          <w:szCs w:val="20"/>
        </w:rPr>
        <w:t xml:space="preserve"> Riccardo Manganelli, Miriam </w:t>
      </w:r>
      <w:r>
        <w:rPr>
          <w:rFonts w:ascii="Times New Roman" w:hAnsi="Times New Roman" w:cs="Times New Roman"/>
          <w:sz w:val="20"/>
          <w:szCs w:val="20"/>
        </w:rPr>
        <w:t xml:space="preserve">K </w:t>
      </w:r>
      <w:r w:rsidRPr="00101DE2">
        <w:rPr>
          <w:rFonts w:ascii="Times New Roman" w:hAnsi="Times New Roman" w:cs="Times New Roman"/>
          <w:sz w:val="20"/>
          <w:szCs w:val="20"/>
        </w:rPr>
        <w:t xml:space="preserve">Laufer, </w:t>
      </w:r>
      <w:r>
        <w:rPr>
          <w:rFonts w:ascii="Times New Roman" w:hAnsi="Times New Roman" w:cs="Times New Roman"/>
          <w:sz w:val="20"/>
          <w:szCs w:val="20"/>
        </w:rPr>
        <w:t xml:space="preserve">Yuji Zhang, Luigi Marchionni, </w:t>
      </w:r>
      <w:r w:rsidRPr="00101DE2">
        <w:rPr>
          <w:rFonts w:ascii="Times New Roman" w:hAnsi="Times New Roman" w:cs="Times New Roman"/>
          <w:sz w:val="20"/>
          <w:szCs w:val="20"/>
        </w:rPr>
        <w:t xml:space="preserve">Cristiana Cairo. </w:t>
      </w:r>
      <w:r w:rsidRPr="00F21F65">
        <w:rPr>
          <w:rFonts w:ascii="Times New Roman" w:hAnsi="Times New Roman" w:cs="Times New Roman"/>
          <w:sz w:val="20"/>
          <w:szCs w:val="20"/>
        </w:rPr>
        <w:t>Concomitant assessment of PD-1 and CD56 expression identifies subsets of resting cord blood Vδ2 T cells with disparate cytotoxic potential</w:t>
      </w:r>
      <w:r w:rsidRPr="00101DE2">
        <w:rPr>
          <w:rFonts w:ascii="Times New Roman" w:hAnsi="Times New Roman" w:cs="Times New Roman"/>
          <w:sz w:val="20"/>
          <w:szCs w:val="20"/>
        </w:rPr>
        <w:t xml:space="preserve">.  </w:t>
      </w:r>
      <w:r w:rsidRPr="00070A78">
        <w:rPr>
          <w:rFonts w:ascii="Times New Roman" w:hAnsi="Times New Roman" w:cs="Times New Roman"/>
          <w:i/>
          <w:iCs/>
          <w:sz w:val="20"/>
          <w:szCs w:val="20"/>
        </w:rPr>
        <w:t>Cellular Immunology</w:t>
      </w:r>
      <w:r>
        <w:rPr>
          <w:rFonts w:ascii="Times New Roman" w:hAnsi="Times New Roman" w:cs="Times New Roman"/>
          <w:sz w:val="20"/>
          <w:szCs w:val="20"/>
        </w:rPr>
        <w:t xml:space="preserve"> </w:t>
      </w:r>
      <w:r w:rsidR="001470BA">
        <w:rPr>
          <w:rFonts w:ascii="Times New Roman" w:hAnsi="Times New Roman" w:cs="Times New Roman"/>
          <w:sz w:val="20"/>
          <w:szCs w:val="20"/>
        </w:rPr>
        <w:t>2024 Jan 01, 395-396, 104797</w:t>
      </w:r>
    </w:p>
    <w:p w14:paraId="001C072A" w14:textId="58A72B17" w:rsidR="005D65A8" w:rsidRDefault="005D65A8" w:rsidP="005D65A8">
      <w:pPr>
        <w:pStyle w:val="NoSpacing"/>
        <w:ind w:left="720"/>
        <w:rPr>
          <w:rFonts w:ascii="Times New Roman" w:hAnsi="Times New Roman" w:cs="Times New Roman"/>
          <w:sz w:val="20"/>
          <w:szCs w:val="20"/>
        </w:rPr>
      </w:pPr>
      <w:hyperlink r:id="rId12" w:history="1">
        <w:r w:rsidRPr="00AD6481">
          <w:rPr>
            <w:rStyle w:val="Hyperlink"/>
            <w:rFonts w:ascii="Times New Roman" w:hAnsi="Times New Roman" w:cs="Times New Roman"/>
            <w:sz w:val="20"/>
            <w:szCs w:val="20"/>
          </w:rPr>
          <w:t>https://doi.org/10.1016/j.cellimm.2023.104797</w:t>
        </w:r>
      </w:hyperlink>
    </w:p>
    <w:p w14:paraId="08117CC6" w14:textId="47316CD9" w:rsidR="00391AC9" w:rsidRDefault="00391AC9" w:rsidP="00391AC9">
      <w:pPr>
        <w:pStyle w:val="NoSpacing"/>
        <w:numPr>
          <w:ilvl w:val="0"/>
          <w:numId w:val="6"/>
        </w:numPr>
        <w:rPr>
          <w:rFonts w:ascii="Times New Roman" w:hAnsi="Times New Roman" w:cs="Times New Roman"/>
          <w:sz w:val="20"/>
          <w:szCs w:val="20"/>
        </w:rPr>
      </w:pPr>
      <w:r w:rsidRPr="00101DE2">
        <w:rPr>
          <w:rFonts w:ascii="Times New Roman" w:hAnsi="Times New Roman" w:cs="Times New Roman"/>
          <w:sz w:val="20"/>
          <w:szCs w:val="20"/>
        </w:rPr>
        <w:t>Haoting Hsu,</w:t>
      </w:r>
      <w:r w:rsidR="005D65A8">
        <w:rPr>
          <w:rFonts w:ascii="Times New Roman" w:hAnsi="Times New Roman" w:cs="Times New Roman"/>
          <w:sz w:val="20"/>
          <w:szCs w:val="20"/>
        </w:rPr>
        <w:t xml:space="preserve"> </w:t>
      </w:r>
      <w:r w:rsidRPr="00101DE2">
        <w:rPr>
          <w:rFonts w:ascii="Times New Roman" w:hAnsi="Times New Roman" w:cs="Times New Roman"/>
          <w:sz w:val="20"/>
          <w:szCs w:val="20"/>
        </w:rPr>
        <w:t xml:space="preserve">Sarah Boudova, Godfrey Mvula, Titus </w:t>
      </w:r>
      <w:r>
        <w:rPr>
          <w:rFonts w:ascii="Times New Roman" w:hAnsi="Times New Roman" w:cs="Times New Roman"/>
          <w:sz w:val="20"/>
          <w:szCs w:val="20"/>
        </w:rPr>
        <w:t xml:space="preserve">H </w:t>
      </w:r>
      <w:r w:rsidRPr="00101DE2">
        <w:rPr>
          <w:rFonts w:ascii="Times New Roman" w:hAnsi="Times New Roman" w:cs="Times New Roman"/>
          <w:sz w:val="20"/>
          <w:szCs w:val="20"/>
        </w:rPr>
        <w:t>Divala, David Rach, Randy</w:t>
      </w:r>
      <w:r>
        <w:rPr>
          <w:rFonts w:ascii="Times New Roman" w:hAnsi="Times New Roman" w:cs="Times New Roman"/>
          <w:sz w:val="20"/>
          <w:szCs w:val="20"/>
        </w:rPr>
        <w:t xml:space="preserve"> G</w:t>
      </w:r>
      <w:r w:rsidRPr="00101DE2">
        <w:rPr>
          <w:rFonts w:ascii="Times New Roman" w:hAnsi="Times New Roman" w:cs="Times New Roman"/>
          <w:sz w:val="20"/>
          <w:szCs w:val="20"/>
        </w:rPr>
        <w:t xml:space="preserve"> Mungwira, Francesca Boldrin, Giulia Degiacomi, Riccardo Manganelli, Miriam </w:t>
      </w:r>
      <w:r>
        <w:rPr>
          <w:rFonts w:ascii="Times New Roman" w:hAnsi="Times New Roman" w:cs="Times New Roman"/>
          <w:sz w:val="20"/>
          <w:szCs w:val="20"/>
        </w:rPr>
        <w:t xml:space="preserve">K </w:t>
      </w:r>
      <w:r w:rsidRPr="00101DE2">
        <w:rPr>
          <w:rFonts w:ascii="Times New Roman" w:hAnsi="Times New Roman" w:cs="Times New Roman"/>
          <w:sz w:val="20"/>
          <w:szCs w:val="20"/>
        </w:rPr>
        <w:t xml:space="preserve">Laufer, Cristiana Cairo. </w:t>
      </w:r>
      <w:r w:rsidRPr="00070A78">
        <w:rPr>
          <w:rFonts w:ascii="Times New Roman" w:hAnsi="Times New Roman" w:cs="Times New Roman"/>
          <w:sz w:val="20"/>
          <w:szCs w:val="20"/>
        </w:rPr>
        <w:t>Age-related changes in PD-1 expression coincide with increased cytotoxic potential in Vδ2 T cells during infancy</w:t>
      </w:r>
      <w:r w:rsidRPr="00101DE2">
        <w:rPr>
          <w:rFonts w:ascii="Times New Roman" w:hAnsi="Times New Roman" w:cs="Times New Roman"/>
          <w:sz w:val="20"/>
          <w:szCs w:val="20"/>
        </w:rPr>
        <w:t xml:space="preserve">.  </w:t>
      </w:r>
      <w:r w:rsidRPr="00070A78">
        <w:rPr>
          <w:rFonts w:ascii="Times New Roman" w:hAnsi="Times New Roman" w:cs="Times New Roman"/>
          <w:i/>
          <w:iCs/>
          <w:sz w:val="20"/>
          <w:szCs w:val="20"/>
        </w:rPr>
        <w:t>Cellular Immunology</w:t>
      </w:r>
      <w:r>
        <w:rPr>
          <w:rFonts w:ascii="Times New Roman" w:hAnsi="Times New Roman" w:cs="Times New Roman"/>
          <w:sz w:val="20"/>
          <w:szCs w:val="20"/>
        </w:rPr>
        <w:t xml:space="preserve"> </w:t>
      </w:r>
      <w:r w:rsidR="001470BA">
        <w:rPr>
          <w:rFonts w:ascii="Times New Roman" w:hAnsi="Times New Roman" w:cs="Times New Roman"/>
          <w:sz w:val="20"/>
          <w:szCs w:val="20"/>
        </w:rPr>
        <w:t>2021 Jan 01, 359, 104244</w:t>
      </w:r>
    </w:p>
    <w:p w14:paraId="19692409" w14:textId="13EC85E4" w:rsidR="005D65A8" w:rsidRDefault="005D65A8" w:rsidP="005D65A8">
      <w:pPr>
        <w:pStyle w:val="NoSpacing"/>
        <w:ind w:left="720"/>
        <w:rPr>
          <w:rFonts w:ascii="Times New Roman" w:hAnsi="Times New Roman" w:cs="Times New Roman"/>
          <w:sz w:val="20"/>
          <w:szCs w:val="20"/>
        </w:rPr>
      </w:pPr>
      <w:hyperlink r:id="rId13" w:history="1">
        <w:r w:rsidRPr="00AD6481">
          <w:rPr>
            <w:rStyle w:val="Hyperlink"/>
            <w:rFonts w:ascii="Times New Roman" w:hAnsi="Times New Roman" w:cs="Times New Roman"/>
            <w:sz w:val="20"/>
            <w:szCs w:val="20"/>
          </w:rPr>
          <w:t>https://doi.org/10.1016/j.cellimm.2020.104244</w:t>
        </w:r>
      </w:hyperlink>
    </w:p>
    <w:p w14:paraId="7D515162" w14:textId="21A58A41" w:rsidR="00391AC9" w:rsidRPr="00391AC9" w:rsidRDefault="00391AC9" w:rsidP="00391AC9">
      <w:pPr>
        <w:pStyle w:val="NoSpacing"/>
        <w:numPr>
          <w:ilvl w:val="0"/>
          <w:numId w:val="6"/>
        </w:numPr>
        <w:rPr>
          <w:rFonts w:ascii="Times New Roman" w:hAnsi="Times New Roman" w:cs="Times New Roman"/>
          <w:sz w:val="20"/>
          <w:szCs w:val="20"/>
        </w:rPr>
      </w:pPr>
      <w:r w:rsidRPr="00101DE2">
        <w:rPr>
          <w:rFonts w:ascii="Times New Roman" w:hAnsi="Times New Roman" w:cs="Times New Roman"/>
          <w:sz w:val="20"/>
          <w:szCs w:val="20"/>
        </w:rPr>
        <w:t xml:space="preserve">Daria L. Ivanova, Ryan Krempels, Stephen L. Denton, Kevin D. Fettel, Giandor M. Saltz, David Rach, Rida Fatima, Tiffany Mundhenke, Joshua Materi, Ildiko R. Dunay, Jason P. Gigley. NK cells negatively regulate CD8 T cells to promote immune exhaustion and chronic Toxoplasma gondii infection. </w:t>
      </w:r>
      <w:r w:rsidRPr="00101DE2">
        <w:rPr>
          <w:rFonts w:ascii="Times New Roman" w:hAnsi="Times New Roman" w:cs="Times New Roman"/>
          <w:i/>
          <w:sz w:val="20"/>
          <w:szCs w:val="20"/>
        </w:rPr>
        <w:t>Frontiers in</w:t>
      </w:r>
      <w:r>
        <w:rPr>
          <w:rFonts w:ascii="Times New Roman" w:hAnsi="Times New Roman" w:cs="Times New Roman"/>
          <w:i/>
          <w:sz w:val="20"/>
          <w:szCs w:val="20"/>
        </w:rPr>
        <w:t xml:space="preserve"> Cellular and Infection Micro</w:t>
      </w:r>
      <w:r w:rsidRPr="00070A78">
        <w:rPr>
          <w:rFonts w:ascii="Times New Roman" w:hAnsi="Times New Roman" w:cs="Times New Roman"/>
          <w:i/>
          <w:sz w:val="20"/>
          <w:szCs w:val="20"/>
        </w:rPr>
        <w:t xml:space="preserve">biology </w:t>
      </w:r>
      <w:r w:rsidR="001470BA" w:rsidRPr="001470BA">
        <w:rPr>
          <w:rFonts w:ascii="Times New Roman" w:hAnsi="Times New Roman" w:cs="Times New Roman"/>
          <w:iCs/>
          <w:sz w:val="20"/>
          <w:szCs w:val="20"/>
        </w:rPr>
        <w:t>2020 Jul 07</w:t>
      </w:r>
      <w:r w:rsidR="001470BA">
        <w:rPr>
          <w:rFonts w:ascii="Times New Roman" w:hAnsi="Times New Roman" w:cs="Times New Roman"/>
          <w:iCs/>
          <w:sz w:val="20"/>
          <w:szCs w:val="20"/>
        </w:rPr>
        <w:t>, 10, 313</w:t>
      </w:r>
      <w:r w:rsidR="001470BA">
        <w:rPr>
          <w:rFonts w:ascii="Times New Roman" w:hAnsi="Times New Roman" w:cs="Times New Roman"/>
          <w:i/>
          <w:sz w:val="20"/>
          <w:szCs w:val="20"/>
        </w:rPr>
        <w:t xml:space="preserve"> </w:t>
      </w:r>
      <w:hyperlink r:id="rId14" w:history="1">
        <w:r w:rsidR="001470BA" w:rsidRPr="00AD6481">
          <w:rPr>
            <w:rStyle w:val="Hyperlink"/>
            <w:rFonts w:ascii="Times New Roman" w:hAnsi="Times New Roman" w:cs="Times New Roman"/>
            <w:sz w:val="20"/>
            <w:szCs w:val="20"/>
            <w:shd w:val="clear" w:color="auto" w:fill="FFFFFF"/>
          </w:rPr>
          <w:t>https://doi.org/10.3389/fcimb.2020.00313</w:t>
        </w:r>
      </w:hyperlink>
    </w:p>
    <w:p w14:paraId="14E44185" w14:textId="77777777" w:rsidR="00391AC9" w:rsidRDefault="00391AC9" w:rsidP="00391AC9">
      <w:pPr>
        <w:pStyle w:val="NoSpacing"/>
        <w:rPr>
          <w:rFonts w:ascii="Times New Roman" w:hAnsi="Times New Roman" w:cs="Times New Roman"/>
          <w:color w:val="000000"/>
          <w:sz w:val="20"/>
          <w:szCs w:val="20"/>
          <w:shd w:val="clear" w:color="auto" w:fill="FFFFFF"/>
        </w:rPr>
      </w:pPr>
    </w:p>
    <w:p w14:paraId="4F438E05" w14:textId="7BDE7418" w:rsidR="00391AC9" w:rsidRDefault="00391AC9" w:rsidP="00391AC9">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69504" behindDoc="0" locked="0" layoutInCell="1" allowOverlap="1" wp14:anchorId="6DAC32F3" wp14:editId="022B8C04">
                <wp:simplePos x="0" y="0"/>
                <wp:positionH relativeFrom="margin">
                  <wp:align>left</wp:align>
                </wp:positionH>
                <wp:positionV relativeFrom="paragraph">
                  <wp:posOffset>181610</wp:posOffset>
                </wp:positionV>
                <wp:extent cx="6972300" cy="0"/>
                <wp:effectExtent l="0" t="0" r="0" b="0"/>
                <wp:wrapNone/>
                <wp:docPr id="1722940191" name="Straight Connector 1"/>
                <wp:cNvGraphicFramePr/>
                <a:graphic xmlns:a="http://schemas.openxmlformats.org/drawingml/2006/main">
                  <a:graphicData uri="http://schemas.microsoft.com/office/word/2010/wordprocessingShape">
                    <wps:wsp>
                      <wps:cNvCnPr/>
                      <wps:spPr>
                        <a:xfrm>
                          <a:off x="0" y="0"/>
                          <a:ext cx="6972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14A412" id="Straight Connector 1" o:spid="_x0000_s1026" style="position:absolute;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4.3pt" to="54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" strokecolor="black [3200]" strokeweight="1pt">
                <v:stroke joinstyle="miter"/>
                <w10:wrap anchorx="margin"/>
              </v:line>
            </w:pict>
          </mc:Fallback>
        </mc:AlternateContent>
      </w:r>
      <w:r>
        <w:rPr>
          <w:rFonts w:ascii="Times New Roman" w:hAnsi="Times New Roman" w:cs="Times New Roman"/>
          <w:b/>
          <w:bCs/>
          <w:sz w:val="20"/>
          <w:szCs w:val="20"/>
        </w:rPr>
        <w:t>Presentations</w:t>
      </w:r>
      <w:r w:rsidRPr="00391AC9">
        <w:rPr>
          <w:rFonts w:ascii="Times New Roman" w:hAnsi="Times New Roman" w:cs="Times New Roman"/>
          <w:b/>
          <w:bCs/>
          <w:sz w:val="20"/>
          <w:szCs w:val="20"/>
        </w:rPr>
        <w:t>:</w:t>
      </w:r>
    </w:p>
    <w:p w14:paraId="43D9DFAE" w14:textId="069C5CBC" w:rsidR="005D65A8" w:rsidRPr="00042A07" w:rsidRDefault="005D65A8" w:rsidP="005D65A8">
      <w:pPr>
        <w:pStyle w:val="NoSpacing"/>
        <w:numPr>
          <w:ilvl w:val="0"/>
          <w:numId w:val="7"/>
        </w:numPr>
        <w:rPr>
          <w:rFonts w:ascii="Times New Roman" w:hAnsi="Times New Roman" w:cs="Times New Roman"/>
          <w:i/>
          <w:iCs/>
          <w:sz w:val="20"/>
          <w:szCs w:val="20"/>
        </w:rPr>
      </w:pPr>
      <w:r w:rsidRPr="00391AC9">
        <w:rPr>
          <w:rFonts w:ascii="Times New Roman" w:hAnsi="Times New Roman" w:cs="Times New Roman"/>
          <w:sz w:val="20"/>
          <w:szCs w:val="20"/>
        </w:rPr>
        <w:t>David Rach, Kirsten E. Lyke, Cristiana Cairo</w:t>
      </w:r>
      <w:r>
        <w:rPr>
          <w:rFonts w:ascii="Times New Roman" w:hAnsi="Times New Roman" w:cs="Times New Roman"/>
          <w:sz w:val="20"/>
          <w:szCs w:val="20"/>
        </w:rPr>
        <w:t>.</w:t>
      </w:r>
      <w:r w:rsidR="001470BA" w:rsidRPr="001470BA">
        <w:t xml:space="preserve"> </w:t>
      </w:r>
      <w:r w:rsidR="001470BA" w:rsidRPr="001470BA">
        <w:rPr>
          <w:rFonts w:ascii="Times New Roman" w:hAnsi="Times New Roman" w:cs="Times New Roman"/>
          <w:sz w:val="20"/>
          <w:szCs w:val="20"/>
        </w:rPr>
        <w:t>“Are these autofluorescences in the room with us right now?” Quantifying impact of autofluorescence variation on unmixing</w:t>
      </w:r>
      <w:r w:rsidR="00042A07">
        <w:rPr>
          <w:rFonts w:ascii="Times New Roman" w:hAnsi="Times New Roman" w:cs="Times New Roman"/>
          <w:sz w:val="20"/>
          <w:szCs w:val="20"/>
        </w:rPr>
        <w:t xml:space="preserve">. </w:t>
      </w:r>
      <w:r w:rsidR="00042A07" w:rsidRPr="00042A07">
        <w:rPr>
          <w:rFonts w:ascii="Times New Roman" w:hAnsi="Times New Roman" w:cs="Times New Roman"/>
          <w:i/>
          <w:iCs/>
          <w:sz w:val="20"/>
          <w:szCs w:val="20"/>
        </w:rPr>
        <w:t>Cyto 2025</w:t>
      </w:r>
      <w:r w:rsidR="00042A07">
        <w:rPr>
          <w:rFonts w:ascii="Times New Roman" w:hAnsi="Times New Roman" w:cs="Times New Roman"/>
          <w:i/>
          <w:iCs/>
          <w:sz w:val="20"/>
          <w:szCs w:val="20"/>
        </w:rPr>
        <w:t xml:space="preserve">, </w:t>
      </w:r>
      <w:r w:rsidR="00042A07" w:rsidRPr="00042A07">
        <w:rPr>
          <w:rFonts w:ascii="Times New Roman" w:hAnsi="Times New Roman" w:cs="Times New Roman"/>
          <w:sz w:val="20"/>
          <w:szCs w:val="20"/>
        </w:rPr>
        <w:t>Denver, USA.</w:t>
      </w:r>
      <w:r w:rsidR="00042A07">
        <w:rPr>
          <w:rFonts w:ascii="Times New Roman" w:hAnsi="Times New Roman" w:cs="Times New Roman"/>
          <w:i/>
          <w:iCs/>
          <w:sz w:val="20"/>
          <w:szCs w:val="20"/>
        </w:rPr>
        <w:t xml:space="preserve">  </w:t>
      </w:r>
      <w:r w:rsidR="00042A07" w:rsidRPr="00042A07">
        <w:rPr>
          <w:rFonts w:ascii="Times New Roman" w:hAnsi="Times New Roman" w:cs="Times New Roman"/>
          <w:sz w:val="20"/>
          <w:szCs w:val="20"/>
        </w:rPr>
        <w:t>Poster</w:t>
      </w:r>
    </w:p>
    <w:p w14:paraId="3BF8F953" w14:textId="379E4EB2" w:rsidR="00042A07" w:rsidRPr="00042A07" w:rsidRDefault="001470BA" w:rsidP="00042A07">
      <w:pPr>
        <w:pStyle w:val="NoSpacing"/>
        <w:numPr>
          <w:ilvl w:val="0"/>
          <w:numId w:val="7"/>
        </w:numPr>
        <w:rPr>
          <w:rFonts w:ascii="Times New Roman" w:hAnsi="Times New Roman" w:cs="Times New Roman"/>
          <w:i/>
          <w:iCs/>
          <w:sz w:val="20"/>
          <w:szCs w:val="20"/>
        </w:rPr>
      </w:pPr>
      <w:r w:rsidRPr="00042A07">
        <w:rPr>
          <w:rFonts w:ascii="Times New Roman" w:hAnsi="Times New Roman" w:cs="Times New Roman"/>
          <w:sz w:val="20"/>
          <w:szCs w:val="20"/>
        </w:rPr>
        <w:t>David Rach, Kirsten E. Lyke, Cristiana Cairo.</w:t>
      </w:r>
      <w:r w:rsidR="00042A07" w:rsidRPr="00042A07">
        <w:rPr>
          <w:rFonts w:ascii="Times New Roman" w:hAnsi="Times New Roman" w:cs="Times New Roman"/>
          <w:sz w:val="20"/>
          <w:szCs w:val="20"/>
        </w:rPr>
        <w:t xml:space="preserve"> “Well, how bright does it need to be?” Investigating the interplay of fluorescent signature and brightness in single-color unmixing controls. </w:t>
      </w:r>
      <w:r w:rsidR="00042A07" w:rsidRPr="00042A07">
        <w:rPr>
          <w:rFonts w:ascii="Times New Roman" w:hAnsi="Times New Roman" w:cs="Times New Roman"/>
          <w:i/>
          <w:iCs/>
          <w:sz w:val="20"/>
          <w:szCs w:val="20"/>
        </w:rPr>
        <w:t xml:space="preserve">Cyto 2025. </w:t>
      </w:r>
      <w:r w:rsidR="00042A07" w:rsidRPr="00042A07">
        <w:rPr>
          <w:rFonts w:ascii="Times New Roman" w:hAnsi="Times New Roman" w:cs="Times New Roman"/>
          <w:sz w:val="20"/>
          <w:szCs w:val="20"/>
        </w:rPr>
        <w:t>Denver, USA.</w:t>
      </w:r>
      <w:r w:rsidR="00042A07">
        <w:rPr>
          <w:rFonts w:ascii="Times New Roman" w:hAnsi="Times New Roman" w:cs="Times New Roman"/>
          <w:i/>
          <w:iCs/>
          <w:sz w:val="20"/>
          <w:szCs w:val="20"/>
        </w:rPr>
        <w:t xml:space="preserve">  </w:t>
      </w:r>
      <w:r w:rsidR="00042A07" w:rsidRPr="00042A07">
        <w:rPr>
          <w:rFonts w:ascii="Times New Roman" w:hAnsi="Times New Roman" w:cs="Times New Roman"/>
          <w:sz w:val="20"/>
          <w:szCs w:val="20"/>
        </w:rPr>
        <w:t>Poster</w:t>
      </w:r>
    </w:p>
    <w:p w14:paraId="6F2B84D9" w14:textId="1EFA625D" w:rsidR="00042A07" w:rsidRPr="00042A07" w:rsidRDefault="00042A07" w:rsidP="00042A07">
      <w:pPr>
        <w:pStyle w:val="NoSpacing"/>
        <w:numPr>
          <w:ilvl w:val="0"/>
          <w:numId w:val="7"/>
        </w:numPr>
        <w:rPr>
          <w:rFonts w:ascii="Times New Roman" w:hAnsi="Times New Roman" w:cs="Times New Roman"/>
          <w:i/>
          <w:iCs/>
          <w:sz w:val="20"/>
          <w:szCs w:val="20"/>
        </w:rPr>
      </w:pPr>
      <w:r w:rsidRPr="00042A07">
        <w:rPr>
          <w:rFonts w:ascii="Times New Roman" w:hAnsi="Times New Roman" w:cs="Times New Roman"/>
          <w:sz w:val="20"/>
          <w:szCs w:val="20"/>
        </w:rPr>
        <w:t>David Rach, Mikayla Trainor, Natarajan Ayithan,</w:t>
      </w:r>
      <w:r w:rsidRPr="00042A07">
        <w:rPr>
          <w:rFonts w:ascii="Segoe UI" w:hAnsi="Segoe UI" w:cs="Segoe UI"/>
          <w:color w:val="212529"/>
          <w:kern w:val="2"/>
          <w:sz w:val="26"/>
          <w:szCs w:val="26"/>
          <w:shd w:val="clear" w:color="auto" w:fill="FFFFFF"/>
          <w14:ligatures w14:val="standardContextual"/>
        </w:rPr>
        <w:t xml:space="preserve"> </w:t>
      </w:r>
      <w:r w:rsidRPr="00042A07">
        <w:rPr>
          <w:rFonts w:ascii="Times New Roman" w:hAnsi="Times New Roman" w:cs="Times New Roman"/>
          <w:sz w:val="20"/>
          <w:szCs w:val="20"/>
        </w:rPr>
        <w:t xml:space="preserve">Xiaoxuan Fan. “Wait, when was QC last run???” Evaluating MFI drift after morning QC and its impact on unmixing. </w:t>
      </w:r>
      <w:r w:rsidRPr="00042A07">
        <w:rPr>
          <w:rFonts w:ascii="Times New Roman" w:hAnsi="Times New Roman" w:cs="Times New Roman"/>
          <w:i/>
          <w:iCs/>
          <w:sz w:val="20"/>
          <w:szCs w:val="20"/>
        </w:rPr>
        <w:t xml:space="preserve">Cyto 2025. </w:t>
      </w:r>
      <w:r w:rsidRPr="00042A07">
        <w:rPr>
          <w:rFonts w:ascii="Times New Roman" w:hAnsi="Times New Roman" w:cs="Times New Roman"/>
          <w:sz w:val="20"/>
          <w:szCs w:val="20"/>
        </w:rPr>
        <w:t>Denver, USA.</w:t>
      </w:r>
      <w:r>
        <w:rPr>
          <w:rFonts w:ascii="Times New Roman" w:hAnsi="Times New Roman" w:cs="Times New Roman"/>
          <w:i/>
          <w:iCs/>
          <w:sz w:val="20"/>
          <w:szCs w:val="20"/>
        </w:rPr>
        <w:t xml:space="preserve">  </w:t>
      </w:r>
      <w:r w:rsidRPr="00042A07">
        <w:rPr>
          <w:rFonts w:ascii="Times New Roman" w:hAnsi="Times New Roman" w:cs="Times New Roman"/>
          <w:sz w:val="20"/>
          <w:szCs w:val="20"/>
        </w:rPr>
        <w:t>Poster</w:t>
      </w:r>
    </w:p>
    <w:p w14:paraId="4AE30B60" w14:textId="279357B7" w:rsidR="00042A07" w:rsidRPr="00042A07" w:rsidRDefault="00042A07" w:rsidP="00042A07">
      <w:pPr>
        <w:pStyle w:val="NoSpacing"/>
        <w:numPr>
          <w:ilvl w:val="0"/>
          <w:numId w:val="7"/>
        </w:numPr>
        <w:rPr>
          <w:rFonts w:ascii="Times New Roman" w:hAnsi="Times New Roman" w:cs="Times New Roman"/>
          <w:sz w:val="20"/>
          <w:szCs w:val="20"/>
        </w:rPr>
      </w:pPr>
      <w:r w:rsidRPr="00042A07">
        <w:rPr>
          <w:rFonts w:ascii="Times New Roman" w:hAnsi="Times New Roman" w:cs="Times New Roman"/>
          <w:sz w:val="20"/>
          <w:szCs w:val="20"/>
        </w:rPr>
        <w:t>David Rach, Hao-Ting Hsu, Nginache Nampota, Godfrey Mvula, Felix A. Mkandawire, Osward M. Nyirenda, Bernadette Hritzo, Ingrid Peterson, Franklin R Toapanta, Marcelo B Sztein, Miriam Laufer, Kirsten E. Lyke, Cristiana Cairo.</w:t>
      </w:r>
      <w:r w:rsidRPr="00042A07">
        <w:t xml:space="preserve"> </w:t>
      </w:r>
      <w:r w:rsidRPr="00042A07">
        <w:rPr>
          <w:rFonts w:ascii="Times New Roman" w:hAnsi="Times New Roman" w:cs="Times New Roman"/>
          <w:sz w:val="20"/>
          <w:szCs w:val="20"/>
        </w:rPr>
        <w:t xml:space="preserve">Vγ9Vδ2 T cell responses in HIV‑exposed Uninfected (HEU) Infants. </w:t>
      </w:r>
      <w:r w:rsidRPr="00042A07">
        <w:rPr>
          <w:rFonts w:ascii="Times New Roman" w:hAnsi="Times New Roman" w:cs="Times New Roman"/>
          <w:i/>
          <w:iCs/>
          <w:sz w:val="20"/>
          <w:szCs w:val="20"/>
        </w:rPr>
        <w:t>10th International γδ T cell Conference 2023</w:t>
      </w:r>
      <w:r w:rsidRPr="00042A07">
        <w:rPr>
          <w:rFonts w:ascii="Times New Roman" w:hAnsi="Times New Roman" w:cs="Times New Roman"/>
          <w:sz w:val="20"/>
          <w:szCs w:val="20"/>
        </w:rPr>
        <w:t>.</w:t>
      </w:r>
      <w:r>
        <w:rPr>
          <w:rFonts w:ascii="Times New Roman" w:hAnsi="Times New Roman" w:cs="Times New Roman"/>
          <w:sz w:val="20"/>
          <w:szCs w:val="20"/>
        </w:rPr>
        <w:t xml:space="preserve"> Lisbon, Portugal.</w:t>
      </w:r>
      <w:r w:rsidRPr="00042A07">
        <w:rPr>
          <w:rFonts w:ascii="Times New Roman" w:hAnsi="Times New Roman" w:cs="Times New Roman"/>
          <w:sz w:val="20"/>
          <w:szCs w:val="20"/>
        </w:rPr>
        <w:t xml:space="preserve"> Poster.</w:t>
      </w:r>
    </w:p>
    <w:p w14:paraId="09023668" w14:textId="7972AE56" w:rsidR="00042A07" w:rsidRDefault="00430538" w:rsidP="00042A07">
      <w:pPr>
        <w:pStyle w:val="NoSpacing"/>
        <w:numPr>
          <w:ilvl w:val="0"/>
          <w:numId w:val="7"/>
        </w:numPr>
        <w:rPr>
          <w:rFonts w:ascii="Times New Roman" w:hAnsi="Times New Roman" w:cs="Times New Roman"/>
          <w:sz w:val="20"/>
          <w:szCs w:val="20"/>
        </w:rPr>
      </w:pPr>
      <w:r w:rsidRPr="00430538">
        <w:rPr>
          <w:rFonts w:ascii="Times New Roman" w:hAnsi="Times New Roman" w:cs="Times New Roman"/>
          <w:sz w:val="20"/>
          <w:szCs w:val="20"/>
        </w:rPr>
        <w:t>David Rach, Hao-Ting Hsu, Nginache Nampota, Godfrey Mvula, Felix A. Mkandawire, Osward M. Nyirenda, Ingrid Peterson, Franklin R. Toapanta, Marcelo B. Sztein, Miriam Laufer, Kirsten E. Lyke, Cristiana Cairo</w:t>
      </w:r>
      <w:r>
        <w:rPr>
          <w:rFonts w:ascii="Times New Roman" w:hAnsi="Times New Roman" w:cs="Times New Roman"/>
          <w:sz w:val="20"/>
          <w:szCs w:val="20"/>
        </w:rPr>
        <w:t>.</w:t>
      </w:r>
      <w:r w:rsidRPr="00430538">
        <w:rPr>
          <w:rFonts w:ascii="Segoe UI" w:hAnsi="Segoe UI" w:cs="Segoe UI"/>
          <w:b/>
          <w:bCs/>
          <w:color w:val="212529"/>
          <w:kern w:val="2"/>
          <w:sz w:val="26"/>
          <w:szCs w:val="26"/>
          <w:shd w:val="clear" w:color="auto" w:fill="FFFFFF"/>
          <w14:ligatures w14:val="standardContextual"/>
        </w:rPr>
        <w:t xml:space="preserve"> </w:t>
      </w:r>
      <w:r w:rsidRPr="00430538">
        <w:rPr>
          <w:rFonts w:ascii="Times New Roman" w:hAnsi="Times New Roman" w:cs="Times New Roman"/>
          <w:sz w:val="20"/>
          <w:szCs w:val="20"/>
        </w:rPr>
        <w:t>Spectral flow cytometry analysis of Innate-like T cell responses in Malawian HIV-exposed Uninfected (HEU) Infants.</w:t>
      </w:r>
      <w:r>
        <w:rPr>
          <w:rFonts w:ascii="Times New Roman" w:hAnsi="Times New Roman" w:cs="Times New Roman"/>
          <w:b/>
          <w:bCs/>
          <w:sz w:val="20"/>
          <w:szCs w:val="20"/>
        </w:rPr>
        <w:t xml:space="preserve"> </w:t>
      </w:r>
      <w:r w:rsidRPr="00430538">
        <w:rPr>
          <w:rFonts w:ascii="Times New Roman" w:hAnsi="Times New Roman" w:cs="Times New Roman"/>
          <w:i/>
          <w:iCs/>
          <w:sz w:val="20"/>
          <w:szCs w:val="20"/>
        </w:rPr>
        <w:t>Cyto 2023</w:t>
      </w:r>
      <w:r>
        <w:rPr>
          <w:rFonts w:ascii="Times New Roman" w:hAnsi="Times New Roman" w:cs="Times New Roman"/>
          <w:i/>
          <w:iCs/>
          <w:sz w:val="20"/>
          <w:szCs w:val="20"/>
        </w:rPr>
        <w:t xml:space="preserve">. </w:t>
      </w:r>
      <w:r>
        <w:rPr>
          <w:rFonts w:ascii="Times New Roman" w:hAnsi="Times New Roman" w:cs="Times New Roman"/>
          <w:sz w:val="20"/>
          <w:szCs w:val="20"/>
        </w:rPr>
        <w:t>Montreal, Canada. Poster.</w:t>
      </w:r>
    </w:p>
    <w:p w14:paraId="2F230789" w14:textId="6BD8AAF4" w:rsidR="00391AC9" w:rsidRPr="0079626D" w:rsidRDefault="002C4B06" w:rsidP="00A366A6">
      <w:pPr>
        <w:pStyle w:val="NoSpacing"/>
        <w:numPr>
          <w:ilvl w:val="0"/>
          <w:numId w:val="7"/>
        </w:numPr>
        <w:rPr>
          <w:rFonts w:ascii="Times New Roman" w:hAnsi="Times New Roman" w:cs="Times New Roman"/>
          <w:sz w:val="20"/>
          <w:szCs w:val="20"/>
        </w:rPr>
      </w:pPr>
      <w:r w:rsidRPr="002C4B06">
        <w:rPr>
          <w:rFonts w:ascii="Times New Roman" w:hAnsi="Times New Roman" w:cs="Times New Roman"/>
          <w:sz w:val="20"/>
          <w:szCs w:val="20"/>
        </w:rPr>
        <w:t>David Rach, Hao-Ting Hsu, Nginache Nampota, Godfrey Mvula, Franklin R. Toapanta, Marcelo B. Sztein, Miriam Laufer, Kirsten E. Lyke, Cristiana Cairo.</w:t>
      </w:r>
      <w:r w:rsidRPr="002C4B06">
        <w:t xml:space="preserve"> </w:t>
      </w:r>
      <w:r w:rsidRPr="002C4B06">
        <w:rPr>
          <w:rFonts w:ascii="Times New Roman" w:hAnsi="Times New Roman" w:cs="Times New Roman"/>
          <w:sz w:val="20"/>
          <w:szCs w:val="20"/>
        </w:rPr>
        <w:t>Innate-like T cell responses in HIV exposed uninfected Malawian infants</w:t>
      </w:r>
      <w:r>
        <w:rPr>
          <w:rFonts w:ascii="Times New Roman" w:hAnsi="Times New Roman" w:cs="Times New Roman"/>
          <w:sz w:val="20"/>
          <w:szCs w:val="20"/>
        </w:rPr>
        <w:t xml:space="preserve">. </w:t>
      </w:r>
      <w:r>
        <w:rPr>
          <w:rFonts w:ascii="Times New Roman" w:hAnsi="Times New Roman" w:cs="Times New Roman"/>
          <w:i/>
          <w:iCs/>
          <w:sz w:val="20"/>
          <w:szCs w:val="20"/>
        </w:rPr>
        <w:t xml:space="preserve">ASTMH 2021. </w:t>
      </w:r>
      <w:r w:rsidRPr="002C4B06">
        <w:rPr>
          <w:rFonts w:ascii="Times New Roman" w:hAnsi="Times New Roman" w:cs="Times New Roman"/>
          <w:sz w:val="20"/>
          <w:szCs w:val="20"/>
        </w:rPr>
        <w:t>Virtual. Poster.</w:t>
      </w:r>
      <w:r>
        <w:rPr>
          <w:rFonts w:ascii="Times New Roman" w:hAnsi="Times New Roman" w:cs="Times New Roman"/>
          <w:i/>
          <w:iCs/>
          <w:sz w:val="20"/>
          <w:szCs w:val="20"/>
        </w:rPr>
        <w:t xml:space="preserve"> </w:t>
      </w:r>
    </w:p>
    <w:p w14:paraId="4DADBCF6" w14:textId="00625118" w:rsidR="00391AC9" w:rsidRPr="00391AC9" w:rsidRDefault="00391AC9" w:rsidP="00A366A6">
      <w:pPr>
        <w:rPr>
          <w:rFonts w:ascii="Times New Roman" w:hAnsi="Times New Roman" w:cs="Times New Roman"/>
          <w:b/>
          <w:bCs/>
          <w:sz w:val="20"/>
          <w:szCs w:val="20"/>
        </w:rPr>
      </w:pPr>
    </w:p>
    <w:sectPr w:rsidR="00391AC9" w:rsidRPr="00391AC9" w:rsidSect="001F4D92">
      <w:headerReference w:type="default" r:id="rId15"/>
      <w:footerReference w:type="default" r:id="rId16"/>
      <w:pgSz w:w="12240" w:h="15840"/>
      <w:pgMar w:top="720" w:right="720" w:bottom="720" w:left="720" w:header="28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aoxuan Fan" w:date="2025-04-29T14:14:00Z" w:initials="XF">
    <w:p w14:paraId="7D50776D" w14:textId="77777777" w:rsidR="00C1407A" w:rsidRDefault="00C1407A" w:rsidP="00C1407A">
      <w:pPr>
        <w:pStyle w:val="CommentText"/>
      </w:pPr>
      <w:r>
        <w:rPr>
          <w:rStyle w:val="CommentReference"/>
        </w:rPr>
        <w:annotationRef/>
      </w:r>
      <w:r>
        <w:t>Somewhere in this session, briefly mention you are giving oral presentation and posters on CYTO. It is your highlight.</w:t>
      </w:r>
    </w:p>
  </w:comment>
  <w:comment w:id="2" w:author="Xiaoxuan Fan" w:date="2025-04-29T14:08:00Z" w:initials="XF">
    <w:p w14:paraId="41B5D8E0" w14:textId="7DA966F8" w:rsidR="0047374C" w:rsidRDefault="0047374C" w:rsidP="0047374C">
      <w:pPr>
        <w:pStyle w:val="CommentText"/>
      </w:pPr>
      <w:r>
        <w:rPr>
          <w:rStyle w:val="CommentReference"/>
        </w:rPr>
        <w:annotationRef/>
      </w:r>
      <w:r>
        <w:t>If you do not have enough space, this one is not important.</w:t>
      </w:r>
    </w:p>
  </w:comment>
  <w:comment w:id="4" w:author="Xiaoxuan Fan" w:date="2025-04-29T14:06:00Z" w:initials="XF">
    <w:p w14:paraId="5F6C2402" w14:textId="41699C5D" w:rsidR="0047374C" w:rsidRDefault="0047374C" w:rsidP="0047374C">
      <w:pPr>
        <w:pStyle w:val="CommentText"/>
      </w:pPr>
      <w:r>
        <w:rPr>
          <w:rStyle w:val="CommentReference"/>
        </w:rPr>
        <w:annotationRef/>
      </w:r>
      <w:r>
        <w:t>Maybe delete this part and add that you gave lectures on high-dimensional analysis, autofluorescence extraction, etc and lead the hands on training and troubleshooting.</w:t>
      </w:r>
    </w:p>
  </w:comment>
  <w:comment w:id="6" w:author="Xiaoxuan Fan" w:date="2025-04-29T14:01:00Z" w:initials="XF">
    <w:p w14:paraId="21E9B140" w14:textId="5A0F2A96" w:rsidR="0047374C" w:rsidRDefault="0047374C" w:rsidP="0047374C">
      <w:pPr>
        <w:pStyle w:val="CommentText"/>
      </w:pPr>
      <w:r>
        <w:rPr>
          <w:rStyle w:val="CommentReference"/>
        </w:rPr>
        <w:annotationRef/>
      </w:r>
      <w:r>
        <w:t>May want to include the QC website link?</w:t>
      </w:r>
    </w:p>
  </w:comment>
  <w:comment w:id="8" w:author="Xiaoxuan Fan" w:date="2025-04-29T14:09:00Z" w:initials="XF">
    <w:p w14:paraId="517B7E32" w14:textId="77777777" w:rsidR="00C1407A" w:rsidRDefault="00C1407A" w:rsidP="00C1407A">
      <w:pPr>
        <w:pStyle w:val="CommentText"/>
      </w:pPr>
      <w:r>
        <w:rPr>
          <w:rStyle w:val="CommentReference"/>
        </w:rPr>
        <w:annotationRef/>
      </w:r>
      <w:r>
        <w:t>These got enough coverage. May leave out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50776D" w15:done="0"/>
  <w15:commentEx w15:paraId="41B5D8E0" w15:done="0"/>
  <w15:commentEx w15:paraId="5F6C2402" w15:done="0"/>
  <w15:commentEx w15:paraId="21E9B140" w15:done="0"/>
  <w15:commentEx w15:paraId="517B7E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04DC6F" w16cex:dateUtc="2025-04-29T18:14:00Z"/>
  <w16cex:commentExtensible w16cex:durableId="78562C83" w16cex:dateUtc="2025-04-29T18:08:00Z"/>
  <w16cex:commentExtensible w16cex:durableId="16ABFE51" w16cex:dateUtc="2025-04-29T18:06:00Z"/>
  <w16cex:commentExtensible w16cex:durableId="62B7A5B7" w16cex:dateUtc="2025-04-29T18:01:00Z"/>
  <w16cex:commentExtensible w16cex:durableId="3FAB908C" w16cex:dateUtc="2025-04-29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50776D" w16cid:durableId="3304DC6F"/>
  <w16cid:commentId w16cid:paraId="41B5D8E0" w16cid:durableId="78562C83"/>
  <w16cid:commentId w16cid:paraId="5F6C2402" w16cid:durableId="16ABFE51"/>
  <w16cid:commentId w16cid:paraId="21E9B140" w16cid:durableId="62B7A5B7"/>
  <w16cid:commentId w16cid:paraId="517B7E32" w16cid:durableId="3FAB90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8057" w14:textId="77777777" w:rsidR="00397912" w:rsidRDefault="00397912" w:rsidP="001F4D92">
      <w:pPr>
        <w:spacing w:after="0" w:line="240" w:lineRule="auto"/>
      </w:pPr>
      <w:r>
        <w:separator/>
      </w:r>
    </w:p>
  </w:endnote>
  <w:endnote w:type="continuationSeparator" w:id="0">
    <w:p w14:paraId="3B7385CF" w14:textId="77777777" w:rsidR="00397912" w:rsidRDefault="00397912" w:rsidP="001F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086ED" w14:textId="3DDE9BB2" w:rsidR="00915C27" w:rsidRPr="00915C27" w:rsidRDefault="00915C27" w:rsidP="00915C27">
    <w:pPr>
      <w:pStyle w:val="Footer"/>
      <w:jc w:val="center"/>
      <w:rPr>
        <w:rFonts w:ascii="Times New Roman" w:hAnsi="Times New Roman" w:cs="Times New Roman"/>
        <w:b/>
        <w:bCs/>
        <w:sz w:val="20"/>
        <w:szCs w:val="20"/>
      </w:rPr>
    </w:pPr>
    <w:r w:rsidRPr="00915C27">
      <w:rPr>
        <w:rFonts w:ascii="Times New Roman" w:hAnsi="Times New Roman" w:cs="Times New Roman"/>
        <w:b/>
        <w:bCs/>
        <w:sz w:val="20"/>
        <w:szCs w:val="20"/>
      </w:rPr>
      <w:t>References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EE50C" w14:textId="77777777" w:rsidR="00397912" w:rsidRDefault="00397912" w:rsidP="001F4D92">
      <w:pPr>
        <w:spacing w:after="0" w:line="240" w:lineRule="auto"/>
      </w:pPr>
      <w:r>
        <w:separator/>
      </w:r>
    </w:p>
  </w:footnote>
  <w:footnote w:type="continuationSeparator" w:id="0">
    <w:p w14:paraId="3EBC416C" w14:textId="77777777" w:rsidR="00397912" w:rsidRDefault="00397912" w:rsidP="001F4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1CCBC" w14:textId="1228CA5B" w:rsidR="001F4D92" w:rsidRPr="001F4D92" w:rsidRDefault="001F4D92" w:rsidP="001F4D92">
    <w:pPr>
      <w:pStyle w:val="Header"/>
      <w:jc w:val="center"/>
      <w:rPr>
        <w:rFonts w:ascii="Times New Roman" w:hAnsi="Times New Roman" w:cs="Times New Roman"/>
        <w:b/>
        <w:bCs/>
        <w:sz w:val="32"/>
        <w:szCs w:val="32"/>
      </w:rPr>
    </w:pPr>
    <w:r w:rsidRPr="001F4D92">
      <w:rPr>
        <w:rFonts w:ascii="Times New Roman" w:hAnsi="Times New Roman" w:cs="Times New Roman"/>
        <w:b/>
        <w:bCs/>
        <w:sz w:val="32"/>
        <w:szCs w:val="32"/>
      </w:rPr>
      <w:t>David Thomas Rach</w:t>
    </w:r>
  </w:p>
  <w:p w14:paraId="28BD2D20" w14:textId="07E75987" w:rsidR="001F4D92" w:rsidRPr="00181427" w:rsidRDefault="001F4D92" w:rsidP="001F4D92">
    <w:pPr>
      <w:pStyle w:val="Header"/>
      <w:jc w:val="center"/>
      <w:rPr>
        <w:rFonts w:ascii="Times New Roman" w:hAnsi="Times New Roman" w:cs="Times New Roman"/>
        <w:sz w:val="20"/>
        <w:szCs w:val="20"/>
      </w:rPr>
    </w:pPr>
    <w:r w:rsidRPr="00181427">
      <w:rPr>
        <w:rFonts w:ascii="Times New Roman" w:hAnsi="Times New Roman" w:cs="Times New Roman"/>
        <w:sz w:val="20"/>
        <w:szCs w:val="20"/>
      </w:rPr>
      <w:t>(269) 213-0467 | 645 Washington Blvd., Baltimore, MD 21230</w:t>
    </w:r>
  </w:p>
  <w:p w14:paraId="7D8E14D7" w14:textId="77777777" w:rsidR="001F4D92" w:rsidRDefault="001F4D92" w:rsidP="001F4D92">
    <w:pPr>
      <w:pStyle w:val="Header"/>
      <w:jc w:val="center"/>
      <w:rPr>
        <w:rFonts w:ascii="Times New Roman" w:hAnsi="Times New Roman" w:cs="Times New Roman"/>
        <w:sz w:val="20"/>
        <w:szCs w:val="20"/>
      </w:rPr>
    </w:pPr>
    <w:r w:rsidRPr="00181427">
      <w:rPr>
        <w:rFonts w:ascii="Times New Roman" w:hAnsi="Times New Roman" w:cs="Times New Roman"/>
        <w:sz w:val="20"/>
        <w:szCs w:val="20"/>
      </w:rPr>
      <w:t xml:space="preserve">davtrach@gmail.com | https://github.com/DavidRach/ </w:t>
    </w:r>
  </w:p>
  <w:p w14:paraId="7055E60C" w14:textId="76777DDE" w:rsidR="00CB25BC" w:rsidRPr="00181427" w:rsidRDefault="00CB25BC" w:rsidP="001F4D92">
    <w:pPr>
      <w:pStyle w:val="Header"/>
      <w:jc w:val="center"/>
      <w:rPr>
        <w:rFonts w:ascii="Times New Roman" w:hAnsi="Times New Roman" w:cs="Times New Roman"/>
        <w:sz w:val="20"/>
        <w:szCs w:val="20"/>
      </w:rPr>
    </w:pPr>
    <w:r>
      <w:rPr>
        <w:rFonts w:ascii="Times New Roman" w:hAnsi="Times New Roman" w:cs="Times New Roman"/>
        <w:sz w:val="20"/>
        <w:szCs w:val="20"/>
      </w:rPr>
      <w:t>Languages: Spanish (Fluent), Ewe (Advanced</w:t>
    </w:r>
    <w:r w:rsidR="005151CB">
      <w:rPr>
        <w:rFonts w:ascii="Times New Roman" w:hAnsi="Times New Roman" w:cs="Times New Roman"/>
        <w:sz w:val="20"/>
        <w:szCs w:val="20"/>
      </w:rPr>
      <w:t>)</w:t>
    </w:r>
  </w:p>
  <w:p w14:paraId="66CBBA16" w14:textId="4D2F54CD" w:rsidR="001F4D92" w:rsidRPr="001F4D92" w:rsidRDefault="001F4D92" w:rsidP="001F4D92">
    <w:pPr>
      <w:pStyle w:val="Header"/>
      <w:jc w:val="center"/>
      <w:rPr>
        <w:rFonts w:ascii="Times New Roman" w:hAnsi="Times New Roman" w:cs="Times New Roman"/>
      </w:rPr>
    </w:pP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DB1"/>
    <w:multiLevelType w:val="hybridMultilevel"/>
    <w:tmpl w:val="8E501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56CB4"/>
    <w:multiLevelType w:val="hybridMultilevel"/>
    <w:tmpl w:val="FBAED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BC3388"/>
    <w:multiLevelType w:val="hybridMultilevel"/>
    <w:tmpl w:val="5B50A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E5663"/>
    <w:multiLevelType w:val="hybridMultilevel"/>
    <w:tmpl w:val="FBAE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163C1"/>
    <w:multiLevelType w:val="hybridMultilevel"/>
    <w:tmpl w:val="42761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E45C7"/>
    <w:multiLevelType w:val="hybridMultilevel"/>
    <w:tmpl w:val="56847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83BEA"/>
    <w:multiLevelType w:val="hybridMultilevel"/>
    <w:tmpl w:val="6FCA0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FED"/>
    <w:multiLevelType w:val="hybridMultilevel"/>
    <w:tmpl w:val="8F761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585646">
    <w:abstractNumId w:val="4"/>
  </w:num>
  <w:num w:numId="2" w16cid:durableId="1194683959">
    <w:abstractNumId w:val="0"/>
  </w:num>
  <w:num w:numId="3" w16cid:durableId="1286275760">
    <w:abstractNumId w:val="2"/>
  </w:num>
  <w:num w:numId="4" w16cid:durableId="1104812306">
    <w:abstractNumId w:val="7"/>
  </w:num>
  <w:num w:numId="5" w16cid:durableId="457795112">
    <w:abstractNumId w:val="5"/>
  </w:num>
  <w:num w:numId="6" w16cid:durableId="349765651">
    <w:abstractNumId w:val="3"/>
  </w:num>
  <w:num w:numId="7" w16cid:durableId="2002733835">
    <w:abstractNumId w:val="1"/>
  </w:num>
  <w:num w:numId="8" w16cid:durableId="3801744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aoxuan Fan">
    <w15:presenceInfo w15:providerId="Windows Live" w15:userId="aff42ce655498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08"/>
    <w:rsid w:val="00042A07"/>
    <w:rsid w:val="000705A5"/>
    <w:rsid w:val="00084E23"/>
    <w:rsid w:val="0011319E"/>
    <w:rsid w:val="001470BA"/>
    <w:rsid w:val="00181427"/>
    <w:rsid w:val="001F4D92"/>
    <w:rsid w:val="002039A6"/>
    <w:rsid w:val="002C4B06"/>
    <w:rsid w:val="0031505D"/>
    <w:rsid w:val="00391AC9"/>
    <w:rsid w:val="00397912"/>
    <w:rsid w:val="003D745E"/>
    <w:rsid w:val="00430538"/>
    <w:rsid w:val="0047374C"/>
    <w:rsid w:val="004B335A"/>
    <w:rsid w:val="004F55FC"/>
    <w:rsid w:val="004F6B46"/>
    <w:rsid w:val="00502CD3"/>
    <w:rsid w:val="005151CB"/>
    <w:rsid w:val="00516B9C"/>
    <w:rsid w:val="00564FDE"/>
    <w:rsid w:val="00586D1E"/>
    <w:rsid w:val="005D65A8"/>
    <w:rsid w:val="005E4C55"/>
    <w:rsid w:val="00621CB0"/>
    <w:rsid w:val="0062507C"/>
    <w:rsid w:val="00690580"/>
    <w:rsid w:val="0070245D"/>
    <w:rsid w:val="0070416B"/>
    <w:rsid w:val="00713C2A"/>
    <w:rsid w:val="00736AD9"/>
    <w:rsid w:val="00746A00"/>
    <w:rsid w:val="00773F93"/>
    <w:rsid w:val="00793F1A"/>
    <w:rsid w:val="0079626D"/>
    <w:rsid w:val="007C28C5"/>
    <w:rsid w:val="007E0A25"/>
    <w:rsid w:val="007F6FB6"/>
    <w:rsid w:val="008517B6"/>
    <w:rsid w:val="00856B99"/>
    <w:rsid w:val="00915C27"/>
    <w:rsid w:val="0092340C"/>
    <w:rsid w:val="009247E7"/>
    <w:rsid w:val="00940170"/>
    <w:rsid w:val="009612D8"/>
    <w:rsid w:val="00A220C8"/>
    <w:rsid w:val="00A366A6"/>
    <w:rsid w:val="00A924D8"/>
    <w:rsid w:val="00AA6A94"/>
    <w:rsid w:val="00AF39BF"/>
    <w:rsid w:val="00B73EF3"/>
    <w:rsid w:val="00B9194B"/>
    <w:rsid w:val="00B97975"/>
    <w:rsid w:val="00C1407A"/>
    <w:rsid w:val="00C2456A"/>
    <w:rsid w:val="00C34E1A"/>
    <w:rsid w:val="00CB25BC"/>
    <w:rsid w:val="00D31038"/>
    <w:rsid w:val="00D43A10"/>
    <w:rsid w:val="00D54766"/>
    <w:rsid w:val="00D75123"/>
    <w:rsid w:val="00EB2469"/>
    <w:rsid w:val="00ED2BCC"/>
    <w:rsid w:val="00ED574C"/>
    <w:rsid w:val="00F17612"/>
    <w:rsid w:val="00F77461"/>
    <w:rsid w:val="00FB4808"/>
    <w:rsid w:val="00FF2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BFC1B"/>
  <w15:chartTrackingRefBased/>
  <w15:docId w15:val="{B47108C8-DFAA-41DC-931F-AF611663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08"/>
    <w:rPr>
      <w:rFonts w:eastAsiaTheme="majorEastAsia" w:cstheme="majorBidi"/>
      <w:color w:val="272727" w:themeColor="text1" w:themeTint="D8"/>
    </w:rPr>
  </w:style>
  <w:style w:type="paragraph" w:styleId="Title">
    <w:name w:val="Title"/>
    <w:basedOn w:val="Normal"/>
    <w:next w:val="Normal"/>
    <w:link w:val="TitleChar"/>
    <w:uiPriority w:val="10"/>
    <w:qFormat/>
    <w:rsid w:val="00FB4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08"/>
    <w:pPr>
      <w:spacing w:before="160"/>
      <w:jc w:val="center"/>
    </w:pPr>
    <w:rPr>
      <w:i/>
      <w:iCs/>
      <w:color w:val="404040" w:themeColor="text1" w:themeTint="BF"/>
    </w:rPr>
  </w:style>
  <w:style w:type="character" w:customStyle="1" w:styleId="QuoteChar">
    <w:name w:val="Quote Char"/>
    <w:basedOn w:val="DefaultParagraphFont"/>
    <w:link w:val="Quote"/>
    <w:uiPriority w:val="29"/>
    <w:rsid w:val="00FB4808"/>
    <w:rPr>
      <w:i/>
      <w:iCs/>
      <w:color w:val="404040" w:themeColor="text1" w:themeTint="BF"/>
    </w:rPr>
  </w:style>
  <w:style w:type="paragraph" w:styleId="ListParagraph">
    <w:name w:val="List Paragraph"/>
    <w:basedOn w:val="Normal"/>
    <w:uiPriority w:val="34"/>
    <w:qFormat/>
    <w:rsid w:val="00FB4808"/>
    <w:pPr>
      <w:ind w:left="720"/>
      <w:contextualSpacing/>
    </w:pPr>
  </w:style>
  <w:style w:type="character" w:styleId="IntenseEmphasis">
    <w:name w:val="Intense Emphasis"/>
    <w:basedOn w:val="DefaultParagraphFont"/>
    <w:uiPriority w:val="21"/>
    <w:qFormat/>
    <w:rsid w:val="00FB4808"/>
    <w:rPr>
      <w:i/>
      <w:iCs/>
      <w:color w:val="0F4761" w:themeColor="accent1" w:themeShade="BF"/>
    </w:rPr>
  </w:style>
  <w:style w:type="paragraph" w:styleId="IntenseQuote">
    <w:name w:val="Intense Quote"/>
    <w:basedOn w:val="Normal"/>
    <w:next w:val="Normal"/>
    <w:link w:val="IntenseQuoteChar"/>
    <w:uiPriority w:val="30"/>
    <w:qFormat/>
    <w:rsid w:val="00FB4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08"/>
    <w:rPr>
      <w:i/>
      <w:iCs/>
      <w:color w:val="0F4761" w:themeColor="accent1" w:themeShade="BF"/>
    </w:rPr>
  </w:style>
  <w:style w:type="character" w:styleId="IntenseReference">
    <w:name w:val="Intense Reference"/>
    <w:basedOn w:val="DefaultParagraphFont"/>
    <w:uiPriority w:val="32"/>
    <w:qFormat/>
    <w:rsid w:val="00FB4808"/>
    <w:rPr>
      <w:b/>
      <w:bCs/>
      <w:smallCaps/>
      <w:color w:val="0F4761" w:themeColor="accent1" w:themeShade="BF"/>
      <w:spacing w:val="5"/>
    </w:rPr>
  </w:style>
  <w:style w:type="paragraph" w:styleId="Header">
    <w:name w:val="header"/>
    <w:basedOn w:val="Normal"/>
    <w:link w:val="HeaderChar"/>
    <w:uiPriority w:val="99"/>
    <w:unhideWhenUsed/>
    <w:rsid w:val="001F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92"/>
  </w:style>
  <w:style w:type="paragraph" w:styleId="Footer">
    <w:name w:val="footer"/>
    <w:basedOn w:val="Normal"/>
    <w:link w:val="FooterChar"/>
    <w:uiPriority w:val="99"/>
    <w:unhideWhenUsed/>
    <w:rsid w:val="001F4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92"/>
  </w:style>
  <w:style w:type="character" w:styleId="Hyperlink">
    <w:name w:val="Hyperlink"/>
    <w:basedOn w:val="DefaultParagraphFont"/>
    <w:uiPriority w:val="99"/>
    <w:unhideWhenUsed/>
    <w:rsid w:val="001F4D92"/>
    <w:rPr>
      <w:color w:val="467886" w:themeColor="hyperlink"/>
      <w:u w:val="single"/>
    </w:rPr>
  </w:style>
  <w:style w:type="character" w:styleId="UnresolvedMention">
    <w:name w:val="Unresolved Mention"/>
    <w:basedOn w:val="DefaultParagraphFont"/>
    <w:uiPriority w:val="99"/>
    <w:semiHidden/>
    <w:unhideWhenUsed/>
    <w:rsid w:val="001F4D92"/>
    <w:rPr>
      <w:color w:val="605E5C"/>
      <w:shd w:val="clear" w:color="auto" w:fill="E1DFDD"/>
    </w:rPr>
  </w:style>
  <w:style w:type="paragraph" w:styleId="NoSpacing">
    <w:name w:val="No Spacing"/>
    <w:uiPriority w:val="1"/>
    <w:qFormat/>
    <w:rsid w:val="00391AC9"/>
    <w:pPr>
      <w:spacing w:after="0" w:line="240" w:lineRule="auto"/>
    </w:pPr>
    <w:rPr>
      <w:kern w:val="0"/>
      <w:sz w:val="22"/>
      <w:szCs w:val="22"/>
      <w14:ligatures w14:val="none"/>
    </w:rPr>
  </w:style>
  <w:style w:type="paragraph" w:styleId="Revision">
    <w:name w:val="Revision"/>
    <w:hidden/>
    <w:uiPriority w:val="99"/>
    <w:semiHidden/>
    <w:rsid w:val="00856B99"/>
    <w:pPr>
      <w:spacing w:after="0" w:line="240" w:lineRule="auto"/>
    </w:pPr>
  </w:style>
  <w:style w:type="character" w:styleId="CommentReference">
    <w:name w:val="annotation reference"/>
    <w:basedOn w:val="DefaultParagraphFont"/>
    <w:uiPriority w:val="99"/>
    <w:semiHidden/>
    <w:unhideWhenUsed/>
    <w:rsid w:val="0047374C"/>
    <w:rPr>
      <w:sz w:val="16"/>
      <w:szCs w:val="16"/>
    </w:rPr>
  </w:style>
  <w:style w:type="paragraph" w:styleId="CommentText">
    <w:name w:val="annotation text"/>
    <w:basedOn w:val="Normal"/>
    <w:link w:val="CommentTextChar"/>
    <w:uiPriority w:val="99"/>
    <w:unhideWhenUsed/>
    <w:rsid w:val="0047374C"/>
    <w:pPr>
      <w:spacing w:line="240" w:lineRule="auto"/>
    </w:pPr>
    <w:rPr>
      <w:sz w:val="20"/>
      <w:szCs w:val="20"/>
    </w:rPr>
  </w:style>
  <w:style w:type="character" w:customStyle="1" w:styleId="CommentTextChar">
    <w:name w:val="Comment Text Char"/>
    <w:basedOn w:val="DefaultParagraphFont"/>
    <w:link w:val="CommentText"/>
    <w:uiPriority w:val="99"/>
    <w:rsid w:val="0047374C"/>
    <w:rPr>
      <w:sz w:val="20"/>
      <w:szCs w:val="20"/>
    </w:rPr>
  </w:style>
  <w:style w:type="paragraph" w:styleId="CommentSubject">
    <w:name w:val="annotation subject"/>
    <w:basedOn w:val="CommentText"/>
    <w:next w:val="CommentText"/>
    <w:link w:val="CommentSubjectChar"/>
    <w:uiPriority w:val="99"/>
    <w:semiHidden/>
    <w:unhideWhenUsed/>
    <w:rsid w:val="0047374C"/>
    <w:rPr>
      <w:b/>
      <w:bCs/>
    </w:rPr>
  </w:style>
  <w:style w:type="character" w:customStyle="1" w:styleId="CommentSubjectChar">
    <w:name w:val="Comment Subject Char"/>
    <w:basedOn w:val="CommentTextChar"/>
    <w:link w:val="CommentSubject"/>
    <w:uiPriority w:val="99"/>
    <w:semiHidden/>
    <w:rsid w:val="004737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cellimm.2020.10424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ellimm.2023.1047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3389/fcimb.2020.00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A4624-DE85-45C4-A5B4-8C4D900F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 David</dc:creator>
  <cp:keywords/>
  <dc:description/>
  <cp:lastModifiedBy>Xiaoxuan Fan</cp:lastModifiedBy>
  <cp:revision>2</cp:revision>
  <dcterms:created xsi:type="dcterms:W3CDTF">2025-04-29T18:16:00Z</dcterms:created>
  <dcterms:modified xsi:type="dcterms:W3CDTF">2025-04-29T18:16:00Z</dcterms:modified>
</cp:coreProperties>
</file>